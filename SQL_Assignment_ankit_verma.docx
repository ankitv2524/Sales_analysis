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3C3D" w14:textId="1CDF5A83" w:rsidR="00F32330" w:rsidRDefault="00E16803" w:rsidP="00E16803">
      <w:pPr>
        <w:pStyle w:val="ListBullet"/>
        <w:spacing w:after="100" w:afterAutospacing="1"/>
        <w:jc w:val="center"/>
        <w:rPr>
          <w:ins w:id="0" w:author="Ankit Verma" w:date="2024-05-17T16:14:00Z"/>
        </w:rPr>
      </w:pPr>
      <w:r w:rsidRPr="00E16803">
        <w:drawing>
          <wp:inline distT="0" distB="0" distL="0" distR="0" wp14:anchorId="341C5498" wp14:editId="4EB185C9">
            <wp:extent cx="7950197"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58244" cy="2059482"/>
                    </a:xfrm>
                    <a:prstGeom prst="rect">
                      <a:avLst/>
                    </a:prstGeom>
                  </pic:spPr>
                </pic:pic>
              </a:graphicData>
            </a:graphic>
          </wp:inline>
        </w:drawing>
      </w:r>
    </w:p>
    <w:p w14:paraId="3FA0142E" w14:textId="7B32FDB7" w:rsidR="00E16803" w:rsidRDefault="00E16803" w:rsidP="00E16803">
      <w:pPr>
        <w:pStyle w:val="ListBullet"/>
        <w:numPr>
          <w:ilvl w:val="0"/>
          <w:numId w:val="0"/>
        </w:numPr>
        <w:spacing w:after="100" w:afterAutospacing="1"/>
        <w:ind w:left="360" w:hanging="360"/>
        <w:jc w:val="center"/>
        <w:rPr>
          <w:ins w:id="1" w:author="Ankit Verma" w:date="2024-05-17T16:14:00Z"/>
        </w:rPr>
      </w:pPr>
    </w:p>
    <w:p w14:paraId="6E0F8FE2" w14:textId="77777777" w:rsidR="008F7C85" w:rsidRDefault="008F7C85" w:rsidP="00E16803">
      <w:pPr>
        <w:pStyle w:val="ListBullet"/>
        <w:numPr>
          <w:ilvl w:val="0"/>
          <w:numId w:val="0"/>
        </w:numPr>
        <w:spacing w:after="100" w:afterAutospacing="1"/>
        <w:ind w:left="360" w:hanging="360"/>
        <w:jc w:val="center"/>
        <w:rPr>
          <w:ins w:id="2" w:author="Ankit Verma" w:date="2024-05-17T16:14:00Z"/>
        </w:rPr>
      </w:pPr>
    </w:p>
    <w:p w14:paraId="08396AF3" w14:textId="77777777" w:rsidR="008F7C85" w:rsidRDefault="008F7C85" w:rsidP="00E16803">
      <w:pPr>
        <w:pStyle w:val="ListBullet"/>
        <w:numPr>
          <w:ilvl w:val="0"/>
          <w:numId w:val="0"/>
        </w:numPr>
        <w:spacing w:after="100" w:afterAutospacing="1"/>
        <w:ind w:left="360" w:hanging="360"/>
        <w:jc w:val="center"/>
        <w:rPr>
          <w:ins w:id="3" w:author="Ankit Verma" w:date="2024-05-17T16:14:00Z"/>
        </w:rPr>
      </w:pPr>
    </w:p>
    <w:p w14:paraId="331BB281" w14:textId="77777777" w:rsidR="008F7C85" w:rsidRPr="008F7C85" w:rsidRDefault="008F7C85" w:rsidP="00E16803">
      <w:pPr>
        <w:pStyle w:val="ListBullet"/>
        <w:numPr>
          <w:ilvl w:val="0"/>
          <w:numId w:val="0"/>
        </w:numPr>
        <w:spacing w:after="100" w:afterAutospacing="1"/>
        <w:ind w:left="360" w:hanging="360"/>
        <w:jc w:val="center"/>
        <w:rPr>
          <w:ins w:id="4" w:author="Ankit Verma" w:date="2024-05-17T16:14:00Z"/>
          <w:u w:val="single"/>
          <w:rPrChange w:id="5" w:author="Ankit Verma" w:date="2024-05-17T16:15:00Z">
            <w:rPr>
              <w:ins w:id="6" w:author="Ankit Verma" w:date="2024-05-17T16:14:00Z"/>
            </w:rPr>
          </w:rPrChange>
        </w:rPr>
      </w:pPr>
    </w:p>
    <w:p w14:paraId="6E3C4545" w14:textId="1769F318" w:rsidR="00E16803" w:rsidRDefault="00E16803" w:rsidP="00E16803">
      <w:pPr>
        <w:pStyle w:val="ListBullet"/>
        <w:numPr>
          <w:ilvl w:val="0"/>
          <w:numId w:val="0"/>
        </w:numPr>
        <w:spacing w:after="100" w:afterAutospacing="1"/>
        <w:ind w:left="360" w:hanging="360"/>
        <w:jc w:val="center"/>
        <w:rPr>
          <w:ins w:id="7" w:author="Ankit Verma" w:date="2024-05-17T16:15:00Z"/>
          <w:b/>
          <w:bCs/>
          <w:sz w:val="56"/>
          <w:szCs w:val="52"/>
          <w:u w:val="single"/>
        </w:rPr>
      </w:pPr>
      <w:ins w:id="8" w:author="Ankit Verma" w:date="2024-05-17T16:14:00Z">
        <w:r w:rsidRPr="008F7C85">
          <w:rPr>
            <w:b/>
            <w:bCs/>
            <w:sz w:val="56"/>
            <w:szCs w:val="52"/>
            <w:u w:val="single"/>
            <w:rPrChange w:id="9" w:author="Ankit Verma" w:date="2024-05-17T16:15:00Z">
              <w:rPr/>
            </w:rPrChange>
          </w:rPr>
          <w:t>S</w:t>
        </w:r>
        <w:r w:rsidR="008F7C85" w:rsidRPr="008F7C85">
          <w:rPr>
            <w:b/>
            <w:bCs/>
            <w:sz w:val="56"/>
            <w:szCs w:val="52"/>
            <w:u w:val="single"/>
            <w:rPrChange w:id="10" w:author="Ankit Verma" w:date="2024-05-17T16:15:00Z">
              <w:rPr>
                <w:b/>
                <w:bCs/>
              </w:rPr>
            </w:rPrChange>
          </w:rPr>
          <w:t>QL</w:t>
        </w:r>
        <w:r w:rsidRPr="008F7C85">
          <w:rPr>
            <w:b/>
            <w:bCs/>
            <w:sz w:val="56"/>
            <w:szCs w:val="52"/>
            <w:u w:val="single"/>
            <w:rPrChange w:id="11" w:author="Ankit Verma" w:date="2024-05-17T16:15:00Z">
              <w:rPr/>
            </w:rPrChange>
          </w:rPr>
          <w:t xml:space="preserve"> Assignment</w:t>
        </w:r>
      </w:ins>
    </w:p>
    <w:p w14:paraId="569F8EFF" w14:textId="423DBE14" w:rsidR="008F7C85" w:rsidRDefault="008F7C85" w:rsidP="00E16803">
      <w:pPr>
        <w:pStyle w:val="ListBullet"/>
        <w:numPr>
          <w:ilvl w:val="0"/>
          <w:numId w:val="0"/>
        </w:numPr>
        <w:spacing w:after="100" w:afterAutospacing="1"/>
        <w:ind w:left="360" w:hanging="360"/>
        <w:jc w:val="center"/>
        <w:rPr>
          <w:ins w:id="12" w:author="Ankit Verma" w:date="2024-05-17T16:15:00Z"/>
          <w:b/>
          <w:bCs/>
          <w:sz w:val="56"/>
          <w:szCs w:val="52"/>
          <w:u w:val="single"/>
        </w:rPr>
      </w:pPr>
    </w:p>
    <w:p w14:paraId="55B1DF41" w14:textId="74D7E50D" w:rsidR="008F7C85" w:rsidRPr="008F7C85" w:rsidRDefault="008F7C85" w:rsidP="008F7C85">
      <w:pPr>
        <w:pStyle w:val="ListBullet"/>
        <w:numPr>
          <w:ilvl w:val="0"/>
          <w:numId w:val="0"/>
        </w:numPr>
        <w:spacing w:after="720"/>
        <w:ind w:left="360" w:right="113" w:hanging="360"/>
        <w:jc w:val="both"/>
        <w:rPr>
          <w:ins w:id="13" w:author="Ankit Verma" w:date="2024-05-17T16:15:00Z"/>
          <w:sz w:val="36"/>
          <w:szCs w:val="32"/>
          <w:rPrChange w:id="14" w:author="Ankit Verma" w:date="2024-05-17T16:16:00Z">
            <w:rPr>
              <w:ins w:id="15" w:author="Ankit Verma" w:date="2024-05-17T16:15:00Z"/>
              <w:b/>
              <w:bCs/>
              <w:sz w:val="56"/>
              <w:szCs w:val="52"/>
              <w:u w:val="single"/>
            </w:rPr>
          </w:rPrChange>
        </w:rPr>
        <w:pPrChange w:id="16" w:author="Ankit Verma" w:date="2024-05-17T16:16:00Z">
          <w:pPr>
            <w:pStyle w:val="ListBullet"/>
            <w:numPr>
              <w:numId w:val="0"/>
            </w:numPr>
            <w:tabs>
              <w:tab w:val="clear" w:pos="360"/>
            </w:tabs>
            <w:spacing w:after="100" w:afterAutospacing="1"/>
            <w:jc w:val="center"/>
          </w:pPr>
        </w:pPrChange>
      </w:pPr>
      <w:ins w:id="17" w:author="Ankit Verma" w:date="2024-05-17T16:15:00Z">
        <w:r w:rsidRPr="008F7C85">
          <w:rPr>
            <w:sz w:val="36"/>
            <w:szCs w:val="32"/>
            <w:rPrChange w:id="18" w:author="Ankit Verma" w:date="2024-05-17T16:16:00Z">
              <w:rPr>
                <w:b/>
                <w:bCs/>
                <w:sz w:val="56"/>
                <w:szCs w:val="52"/>
                <w:u w:val="single"/>
              </w:rPr>
            </w:rPrChange>
          </w:rPr>
          <w:t>Name: Ankit Verma</w:t>
        </w:r>
      </w:ins>
    </w:p>
    <w:p w14:paraId="197B0E80" w14:textId="13B02251" w:rsidR="008F7C85" w:rsidRPr="008F7C85" w:rsidRDefault="008F7C85" w:rsidP="008F7C85">
      <w:pPr>
        <w:pStyle w:val="ListBullet"/>
        <w:numPr>
          <w:ilvl w:val="0"/>
          <w:numId w:val="0"/>
        </w:numPr>
        <w:spacing w:after="720"/>
        <w:ind w:left="360" w:right="113" w:hanging="360"/>
        <w:jc w:val="both"/>
        <w:rPr>
          <w:ins w:id="19" w:author="Ankit Verma" w:date="2024-05-17T16:15:00Z"/>
          <w:sz w:val="36"/>
          <w:szCs w:val="32"/>
          <w:rPrChange w:id="20" w:author="Ankit Verma" w:date="2024-05-17T16:16:00Z">
            <w:rPr>
              <w:ins w:id="21" w:author="Ankit Verma" w:date="2024-05-17T16:15:00Z"/>
              <w:b/>
              <w:bCs/>
              <w:sz w:val="56"/>
              <w:szCs w:val="52"/>
              <w:u w:val="single"/>
            </w:rPr>
          </w:rPrChange>
        </w:rPr>
        <w:pPrChange w:id="22" w:author="Ankit Verma" w:date="2024-05-17T16:16:00Z">
          <w:pPr>
            <w:pStyle w:val="ListBullet"/>
            <w:numPr>
              <w:numId w:val="0"/>
            </w:numPr>
            <w:tabs>
              <w:tab w:val="clear" w:pos="360"/>
            </w:tabs>
            <w:spacing w:after="100" w:afterAutospacing="1"/>
            <w:jc w:val="center"/>
          </w:pPr>
        </w:pPrChange>
      </w:pPr>
      <w:ins w:id="23" w:author="Ankit Verma" w:date="2024-05-17T16:15:00Z">
        <w:r w:rsidRPr="008F7C85">
          <w:rPr>
            <w:sz w:val="36"/>
            <w:szCs w:val="32"/>
            <w:rPrChange w:id="24" w:author="Ankit Verma" w:date="2024-05-17T16:16:00Z">
              <w:rPr>
                <w:b/>
                <w:bCs/>
                <w:sz w:val="56"/>
                <w:szCs w:val="52"/>
                <w:u w:val="single"/>
              </w:rPr>
            </w:rPrChange>
          </w:rPr>
          <w:t>Mobile no: +91-7004518207</w:t>
        </w:r>
      </w:ins>
    </w:p>
    <w:p w14:paraId="672131CC" w14:textId="3B397CD5" w:rsidR="008F7C85" w:rsidRPr="008F7C85" w:rsidRDefault="008F7C85" w:rsidP="008F7C85">
      <w:pPr>
        <w:pStyle w:val="ListBullet"/>
        <w:numPr>
          <w:ilvl w:val="0"/>
          <w:numId w:val="0"/>
        </w:numPr>
        <w:spacing w:after="720"/>
        <w:ind w:left="360" w:right="113" w:hanging="360"/>
        <w:jc w:val="both"/>
        <w:rPr>
          <w:ins w:id="25" w:author="Ankit Verma" w:date="2024-05-17T16:15:00Z"/>
          <w:sz w:val="36"/>
          <w:szCs w:val="32"/>
          <w:rPrChange w:id="26" w:author="Ankit Verma" w:date="2024-05-17T16:16:00Z">
            <w:rPr>
              <w:ins w:id="27" w:author="Ankit Verma" w:date="2024-05-17T16:15:00Z"/>
              <w:b/>
              <w:bCs/>
              <w:sz w:val="56"/>
              <w:szCs w:val="52"/>
            </w:rPr>
          </w:rPrChange>
        </w:rPr>
        <w:pPrChange w:id="28" w:author="Ankit Verma" w:date="2024-05-17T16:16:00Z">
          <w:pPr>
            <w:pStyle w:val="ListBullet"/>
            <w:numPr>
              <w:numId w:val="0"/>
            </w:numPr>
            <w:tabs>
              <w:tab w:val="clear" w:pos="360"/>
            </w:tabs>
            <w:spacing w:after="100" w:afterAutospacing="1"/>
            <w:jc w:val="center"/>
          </w:pPr>
        </w:pPrChange>
      </w:pPr>
      <w:ins w:id="29" w:author="Ankit Verma" w:date="2024-05-17T16:15:00Z">
        <w:r w:rsidRPr="008F7C85">
          <w:rPr>
            <w:sz w:val="36"/>
            <w:szCs w:val="32"/>
            <w:rPrChange w:id="30" w:author="Ankit Verma" w:date="2024-05-17T16:16:00Z">
              <w:rPr>
                <w:b/>
                <w:bCs/>
                <w:sz w:val="56"/>
                <w:szCs w:val="52"/>
                <w:u w:val="single"/>
              </w:rPr>
            </w:rPrChange>
          </w:rPr>
          <w:t>Email: ankitv2524</w:t>
        </w:r>
      </w:ins>
      <w:ins w:id="31" w:author="Ankit Verma" w:date="2024-05-17T16:16:00Z">
        <w:r w:rsidRPr="008F7C85">
          <w:rPr>
            <w:sz w:val="36"/>
            <w:szCs w:val="32"/>
            <w:rPrChange w:id="32" w:author="Ankit Verma" w:date="2024-05-17T16:16:00Z">
              <w:rPr>
                <w:b/>
                <w:bCs/>
                <w:sz w:val="56"/>
                <w:szCs w:val="52"/>
                <w:u w:val="single"/>
              </w:rPr>
            </w:rPrChange>
          </w:rPr>
          <w:t>@gmail.com</w:t>
        </w:r>
      </w:ins>
    </w:p>
    <w:p w14:paraId="1286A080" w14:textId="51C81169" w:rsidR="008F7C85" w:rsidRDefault="008F7C85" w:rsidP="008F7C85">
      <w:pPr>
        <w:pStyle w:val="ListBullet"/>
        <w:numPr>
          <w:ilvl w:val="0"/>
          <w:numId w:val="0"/>
        </w:numPr>
        <w:spacing w:after="100" w:afterAutospacing="1"/>
        <w:rPr>
          <w:ins w:id="33" w:author="Ankit Verma" w:date="2024-05-17T16:18:00Z"/>
          <w:b/>
          <w:bCs/>
          <w:sz w:val="16"/>
          <w:szCs w:val="14"/>
        </w:rPr>
      </w:pPr>
    </w:p>
    <w:p w14:paraId="0350CADB" w14:textId="70E95F51" w:rsidR="008F7C85" w:rsidRPr="008F7C85" w:rsidRDefault="008F7C85" w:rsidP="008F7C85">
      <w:pPr>
        <w:pStyle w:val="ListBullet"/>
        <w:numPr>
          <w:ilvl w:val="0"/>
          <w:numId w:val="0"/>
        </w:numPr>
        <w:spacing w:after="100" w:afterAutospacing="1"/>
        <w:jc w:val="center"/>
        <w:rPr>
          <w:ins w:id="34" w:author="Ankit Verma" w:date="2024-05-17T16:15:00Z"/>
          <w:b/>
          <w:bCs/>
          <w:color w:val="FF0000"/>
          <w:rPrChange w:id="35" w:author="Ankit Verma" w:date="2024-05-17T16:18:00Z">
            <w:rPr>
              <w:ins w:id="36" w:author="Ankit Verma" w:date="2024-05-17T16:15:00Z"/>
              <w:b/>
              <w:bCs/>
              <w:sz w:val="56"/>
              <w:szCs w:val="52"/>
            </w:rPr>
          </w:rPrChange>
        </w:rPr>
        <w:pPrChange w:id="37" w:author="Ankit Verma" w:date="2024-05-17T16:18:00Z">
          <w:pPr>
            <w:pStyle w:val="ListBullet"/>
            <w:numPr>
              <w:numId w:val="0"/>
            </w:numPr>
            <w:tabs>
              <w:tab w:val="clear" w:pos="360"/>
            </w:tabs>
            <w:spacing w:after="100" w:afterAutospacing="1"/>
            <w:jc w:val="center"/>
          </w:pPr>
        </w:pPrChange>
      </w:pPr>
      <w:ins w:id="38" w:author="Ankit Verma" w:date="2024-05-17T16:18:00Z">
        <w:r w:rsidRPr="008F7C85">
          <w:rPr>
            <w:b/>
            <w:bCs/>
            <w:color w:val="FF0000"/>
            <w:rPrChange w:id="39" w:author="Ankit Verma" w:date="2024-05-17T16:18:00Z">
              <w:rPr>
                <w:b/>
                <w:bCs/>
                <w:sz w:val="16"/>
                <w:szCs w:val="14"/>
              </w:rPr>
            </w:rPrChange>
          </w:rPr>
          <w:t>Actual Query is in the last Slide</w:t>
        </w:r>
        <w:r>
          <w:rPr>
            <w:b/>
            <w:bCs/>
            <w:color w:val="FF0000"/>
          </w:rPr>
          <w:t xml:space="preserve"> ↓</w:t>
        </w:r>
      </w:ins>
    </w:p>
    <w:tbl>
      <w:tblPr>
        <w:tblW w:w="13958" w:type="dxa"/>
        <w:tblLook w:val="04A0" w:firstRow="1" w:lastRow="0" w:firstColumn="1" w:lastColumn="0" w:noHBand="0" w:noVBand="1"/>
        <w:tblPrChange w:id="40" w:author="Ankit Verma" w:date="2024-05-17T16:16:00Z">
          <w:tblPr>
            <w:tblW w:w="9360" w:type="dxa"/>
            <w:tblLook w:val="04A0" w:firstRow="1" w:lastRow="0" w:firstColumn="1" w:lastColumn="0" w:noHBand="0" w:noVBand="1"/>
          </w:tblPr>
        </w:tblPrChange>
      </w:tblPr>
      <w:tblGrid>
        <w:gridCol w:w="4680"/>
        <w:gridCol w:w="4680"/>
        <w:gridCol w:w="4598"/>
        <w:tblGridChange w:id="41">
          <w:tblGrid>
            <w:gridCol w:w="4680"/>
            <w:gridCol w:w="4680"/>
            <w:gridCol w:w="9360"/>
          </w:tblGrid>
        </w:tblGridChange>
      </w:tblGrid>
      <w:tr w:rsidR="008F7C85" w:rsidRPr="008F7C85" w14:paraId="2F22EE2A" w14:textId="65DA422C" w:rsidTr="008F7C85">
        <w:trPr>
          <w:trHeight w:val="312"/>
          <w:ins w:id="42" w:author="Ankit Verma" w:date="2024-05-17T16:15:00Z"/>
          <w:trPrChange w:id="43" w:author="Ankit Verma" w:date="2024-05-17T16:16:00Z">
            <w:trPr>
              <w:trHeight w:val="312"/>
            </w:trPr>
          </w:trPrChange>
        </w:trPr>
        <w:tc>
          <w:tcPr>
            <w:tcW w:w="9360" w:type="dxa"/>
            <w:gridSpan w:val="2"/>
            <w:tcBorders>
              <w:top w:val="nil"/>
              <w:left w:val="nil"/>
              <w:bottom w:val="nil"/>
              <w:right w:val="nil"/>
            </w:tcBorders>
            <w:shd w:val="clear" w:color="auto" w:fill="auto"/>
            <w:noWrap/>
            <w:vAlign w:val="bottom"/>
            <w:hideMark/>
            <w:tcPrChange w:id="44" w:author="Ankit Verma" w:date="2024-05-17T16:16:00Z">
              <w:tcPr>
                <w:tcW w:w="9360" w:type="dxa"/>
                <w:gridSpan w:val="2"/>
                <w:tcBorders>
                  <w:top w:val="nil"/>
                  <w:left w:val="nil"/>
                  <w:bottom w:val="nil"/>
                  <w:right w:val="nil"/>
                </w:tcBorders>
                <w:shd w:val="clear" w:color="auto" w:fill="auto"/>
                <w:noWrap/>
                <w:vAlign w:val="bottom"/>
                <w:hideMark/>
              </w:tcPr>
            </w:tcPrChange>
          </w:tcPr>
          <w:p w14:paraId="71283916" w14:textId="02075CD2" w:rsidR="008F7C85" w:rsidRPr="008F7C85" w:rsidRDefault="008F7C85" w:rsidP="008F7C85">
            <w:pPr>
              <w:spacing w:after="0" w:line="240" w:lineRule="auto"/>
              <w:jc w:val="both"/>
              <w:rPr>
                <w:ins w:id="45" w:author="Ankit Verma" w:date="2024-05-17T16:15:00Z"/>
                <w:rFonts w:ascii="Calibri" w:eastAsia="Times New Roman" w:hAnsi="Calibri" w:cs="Calibri"/>
                <w:b/>
                <w:bCs/>
                <w:color w:val="000000"/>
                <w:sz w:val="28"/>
                <w:szCs w:val="28"/>
                <w:lang w:eastAsia="en-IN" w:bidi="ar-SA"/>
                <w:rPrChange w:id="46" w:author="Ankit Verma" w:date="2024-05-17T16:15:00Z">
                  <w:rPr>
                    <w:ins w:id="47" w:author="Ankit Verma" w:date="2024-05-17T16:15:00Z"/>
                    <w:rFonts w:ascii="Calibri" w:eastAsia="Times New Roman" w:hAnsi="Calibri" w:cs="Calibri"/>
                    <w:color w:val="000000"/>
                    <w:sz w:val="24"/>
                    <w:szCs w:val="24"/>
                    <w:lang w:eastAsia="en-IN" w:bidi="ar-SA"/>
                  </w:rPr>
                </w:rPrChange>
              </w:rPr>
              <w:pPrChange w:id="48" w:author="Ankit Verma" w:date="2024-05-17T16:17:00Z">
                <w:pPr>
                  <w:spacing w:after="0" w:line="240" w:lineRule="auto"/>
                </w:pPr>
              </w:pPrChange>
            </w:pPr>
            <w:ins w:id="49" w:author="Ankit Verma" w:date="2024-05-17T16:15:00Z">
              <w:r w:rsidRPr="008F7C85">
                <w:rPr>
                  <w:rFonts w:ascii="Calibri" w:eastAsia="Times New Roman" w:hAnsi="Calibri" w:cs="Calibri"/>
                  <w:b/>
                  <w:bCs/>
                  <w:color w:val="000000"/>
                  <w:sz w:val="32"/>
                  <w:szCs w:val="32"/>
                  <w:lang w:eastAsia="en-IN" w:bidi="ar-SA"/>
                  <w:rPrChange w:id="50" w:author="Ankit Verma" w:date="2024-05-17T16:15:00Z">
                    <w:rPr>
                      <w:rFonts w:ascii="Calibri" w:eastAsia="Times New Roman" w:hAnsi="Calibri" w:cs="Calibri"/>
                      <w:color w:val="000000"/>
                      <w:sz w:val="24"/>
                      <w:szCs w:val="24"/>
                      <w:lang w:eastAsia="en-IN" w:bidi="ar-SA"/>
                    </w:rPr>
                  </w:rPrChange>
                </w:rPr>
                <w:lastRenderedPageBreak/>
                <w:t xml:space="preserve">Write a script block in any RDBMS (MySQL Work </w:t>
              </w:r>
              <w:proofErr w:type="spellStart"/>
              <w:r w:rsidRPr="008F7C85">
                <w:rPr>
                  <w:rFonts w:ascii="Calibri" w:eastAsia="Times New Roman" w:hAnsi="Calibri" w:cs="Calibri"/>
                  <w:b/>
                  <w:bCs/>
                  <w:color w:val="000000"/>
                  <w:sz w:val="32"/>
                  <w:szCs w:val="32"/>
                  <w:lang w:eastAsia="en-IN" w:bidi="ar-SA"/>
                  <w:rPrChange w:id="51" w:author="Ankit Verma" w:date="2024-05-17T16:15:00Z">
                    <w:rPr>
                      <w:rFonts w:ascii="Calibri" w:eastAsia="Times New Roman" w:hAnsi="Calibri" w:cs="Calibri"/>
                      <w:color w:val="000000"/>
                      <w:sz w:val="24"/>
                      <w:szCs w:val="24"/>
                      <w:lang w:eastAsia="en-IN" w:bidi="ar-SA"/>
                    </w:rPr>
                  </w:rPrChange>
                </w:rPr>
                <w:t>benck</w:t>
              </w:r>
              <w:proofErr w:type="spellEnd"/>
              <w:r w:rsidRPr="008F7C85">
                <w:rPr>
                  <w:rFonts w:ascii="Calibri" w:eastAsia="Times New Roman" w:hAnsi="Calibri" w:cs="Calibri"/>
                  <w:b/>
                  <w:bCs/>
                  <w:color w:val="000000"/>
                  <w:sz w:val="32"/>
                  <w:szCs w:val="32"/>
                  <w:lang w:eastAsia="en-IN" w:bidi="ar-SA"/>
                  <w:rPrChange w:id="52" w:author="Ankit Verma" w:date="2024-05-17T16:15:00Z">
                    <w:rPr>
                      <w:rFonts w:ascii="Calibri" w:eastAsia="Times New Roman" w:hAnsi="Calibri" w:cs="Calibri"/>
                      <w:color w:val="000000"/>
                      <w:sz w:val="24"/>
                      <w:szCs w:val="24"/>
                      <w:lang w:eastAsia="en-IN" w:bidi="ar-SA"/>
                    </w:rPr>
                  </w:rPrChange>
                </w:rPr>
                <w:t xml:space="preserve"> /Oracle /SQL</w:t>
              </w:r>
            </w:ins>
            <w:ins w:id="53" w:author="Ankit Verma" w:date="2024-05-17T16:17:00Z">
              <w:r>
                <w:rPr>
                  <w:rFonts w:ascii="Calibri" w:eastAsia="Times New Roman" w:hAnsi="Calibri" w:cs="Calibri"/>
                  <w:b/>
                  <w:bCs/>
                  <w:color w:val="000000"/>
                  <w:sz w:val="32"/>
                  <w:szCs w:val="32"/>
                  <w:lang w:eastAsia="en-IN" w:bidi="ar-SA"/>
                </w:rPr>
                <w:t xml:space="preserve"> </w:t>
              </w:r>
            </w:ins>
            <w:ins w:id="54" w:author="Ankit Verma" w:date="2024-05-17T16:15:00Z">
              <w:r w:rsidRPr="008F7C85">
                <w:rPr>
                  <w:rFonts w:ascii="Calibri" w:eastAsia="Times New Roman" w:hAnsi="Calibri" w:cs="Calibri"/>
                  <w:b/>
                  <w:bCs/>
                  <w:color w:val="000000"/>
                  <w:sz w:val="32"/>
                  <w:szCs w:val="32"/>
                  <w:lang w:eastAsia="en-IN" w:bidi="ar-SA"/>
                  <w:rPrChange w:id="55" w:author="Ankit Verma" w:date="2024-05-17T16:15:00Z">
                    <w:rPr>
                      <w:rFonts w:ascii="Calibri" w:eastAsia="Times New Roman" w:hAnsi="Calibri" w:cs="Calibri"/>
                      <w:color w:val="000000"/>
                      <w:sz w:val="24"/>
                      <w:szCs w:val="24"/>
                      <w:lang w:eastAsia="en-IN" w:bidi="ar-SA"/>
                    </w:rPr>
                  </w:rPrChange>
                </w:rPr>
                <w:t xml:space="preserve">Server </w:t>
              </w:r>
              <w:proofErr w:type="gramStart"/>
              <w:r w:rsidRPr="008F7C85">
                <w:rPr>
                  <w:rFonts w:ascii="Calibri" w:eastAsia="Times New Roman" w:hAnsi="Calibri" w:cs="Calibri"/>
                  <w:b/>
                  <w:bCs/>
                  <w:color w:val="000000"/>
                  <w:sz w:val="32"/>
                  <w:szCs w:val="32"/>
                  <w:lang w:eastAsia="en-IN" w:bidi="ar-SA"/>
                  <w:rPrChange w:id="56" w:author="Ankit Verma" w:date="2024-05-17T16:15:00Z">
                    <w:rPr>
                      <w:rFonts w:ascii="Calibri" w:eastAsia="Times New Roman" w:hAnsi="Calibri" w:cs="Calibri"/>
                      <w:color w:val="000000"/>
                      <w:sz w:val="24"/>
                      <w:szCs w:val="24"/>
                      <w:lang w:eastAsia="en-IN" w:bidi="ar-SA"/>
                    </w:rPr>
                  </w:rPrChange>
                </w:rPr>
                <w:t>etc )</w:t>
              </w:r>
              <w:proofErr w:type="gramEnd"/>
              <w:r w:rsidRPr="008F7C85">
                <w:rPr>
                  <w:rFonts w:ascii="Calibri" w:eastAsia="Times New Roman" w:hAnsi="Calibri" w:cs="Calibri"/>
                  <w:b/>
                  <w:bCs/>
                  <w:color w:val="000000"/>
                  <w:sz w:val="32"/>
                  <w:szCs w:val="32"/>
                  <w:lang w:eastAsia="en-IN" w:bidi="ar-SA"/>
                  <w:rPrChange w:id="57" w:author="Ankit Verma" w:date="2024-05-17T16:15:00Z">
                    <w:rPr>
                      <w:rFonts w:ascii="Calibri" w:eastAsia="Times New Roman" w:hAnsi="Calibri" w:cs="Calibri"/>
                      <w:color w:val="000000"/>
                      <w:sz w:val="24"/>
                      <w:szCs w:val="24"/>
                      <w:lang w:eastAsia="en-IN" w:bidi="ar-SA"/>
                    </w:rPr>
                  </w:rPrChange>
                </w:rPr>
                <w:t xml:space="preserve"> for performing the below</w:t>
              </w:r>
            </w:ins>
          </w:p>
        </w:tc>
        <w:tc>
          <w:tcPr>
            <w:tcW w:w="4598" w:type="dxa"/>
            <w:tcBorders>
              <w:top w:val="nil"/>
              <w:left w:val="nil"/>
              <w:bottom w:val="nil"/>
              <w:right w:val="nil"/>
            </w:tcBorders>
            <w:tcPrChange w:id="58" w:author="Ankit Verma" w:date="2024-05-17T16:16:00Z">
              <w:tcPr>
                <w:tcW w:w="9360" w:type="dxa"/>
                <w:tcBorders>
                  <w:top w:val="nil"/>
                  <w:left w:val="nil"/>
                  <w:bottom w:val="nil"/>
                  <w:right w:val="nil"/>
                </w:tcBorders>
              </w:tcPr>
            </w:tcPrChange>
          </w:tcPr>
          <w:p w14:paraId="01298574" w14:textId="77777777" w:rsidR="008F7C85" w:rsidRPr="008F7C85" w:rsidRDefault="008F7C85" w:rsidP="008F7C85">
            <w:pPr>
              <w:spacing w:after="0" w:line="240" w:lineRule="auto"/>
              <w:rPr>
                <w:ins w:id="59" w:author="Ankit Verma" w:date="2024-05-17T16:16:00Z"/>
                <w:rFonts w:ascii="Calibri" w:eastAsia="Times New Roman" w:hAnsi="Calibri" w:cs="Calibri"/>
                <w:b/>
                <w:bCs/>
                <w:color w:val="000000"/>
                <w:sz w:val="32"/>
                <w:szCs w:val="32"/>
                <w:lang w:eastAsia="en-IN" w:bidi="ar-SA"/>
                <w:rPrChange w:id="60" w:author="Ankit Verma" w:date="2024-05-17T16:15:00Z">
                  <w:rPr>
                    <w:ins w:id="61" w:author="Ankit Verma" w:date="2024-05-17T16:16:00Z"/>
                    <w:rFonts w:ascii="Calibri" w:eastAsia="Times New Roman" w:hAnsi="Calibri" w:cs="Calibri"/>
                    <w:b/>
                    <w:bCs/>
                    <w:color w:val="000000"/>
                    <w:sz w:val="32"/>
                    <w:szCs w:val="32"/>
                    <w:lang w:eastAsia="en-IN" w:bidi="ar-SA"/>
                  </w:rPr>
                </w:rPrChange>
              </w:rPr>
              <w:pPrChange w:id="62" w:author="Ankit Verma" w:date="2024-05-17T16:17:00Z">
                <w:pPr>
                  <w:spacing w:after="0" w:line="240" w:lineRule="auto"/>
                </w:pPr>
              </w:pPrChange>
            </w:pPr>
          </w:p>
        </w:tc>
      </w:tr>
      <w:tr w:rsidR="008F7C85" w:rsidRPr="008F7C85" w14:paraId="179027F8" w14:textId="30F16319" w:rsidTr="008F7C85">
        <w:trPr>
          <w:trHeight w:val="312"/>
          <w:ins w:id="63" w:author="Ankit Verma" w:date="2024-05-17T16:15:00Z"/>
          <w:trPrChange w:id="64" w:author="Ankit Verma" w:date="2024-05-17T16:16:00Z">
            <w:trPr>
              <w:trHeight w:val="312"/>
            </w:trPr>
          </w:trPrChange>
        </w:trPr>
        <w:tc>
          <w:tcPr>
            <w:tcW w:w="4680" w:type="dxa"/>
            <w:tcBorders>
              <w:top w:val="nil"/>
              <w:left w:val="nil"/>
              <w:bottom w:val="nil"/>
              <w:right w:val="nil"/>
            </w:tcBorders>
            <w:shd w:val="clear" w:color="auto" w:fill="auto"/>
            <w:noWrap/>
            <w:vAlign w:val="bottom"/>
            <w:hideMark/>
            <w:tcPrChange w:id="65" w:author="Ankit Verma" w:date="2024-05-17T16:16:00Z">
              <w:tcPr>
                <w:tcW w:w="4680" w:type="dxa"/>
                <w:tcBorders>
                  <w:top w:val="nil"/>
                  <w:left w:val="nil"/>
                  <w:bottom w:val="nil"/>
                  <w:right w:val="nil"/>
                </w:tcBorders>
                <w:shd w:val="clear" w:color="auto" w:fill="auto"/>
                <w:noWrap/>
                <w:vAlign w:val="bottom"/>
                <w:hideMark/>
              </w:tcPr>
            </w:tcPrChange>
          </w:tcPr>
          <w:p w14:paraId="6A178DC2" w14:textId="77777777" w:rsidR="008F7C85" w:rsidRPr="008F7C85" w:rsidRDefault="008F7C85" w:rsidP="008F7C85">
            <w:pPr>
              <w:spacing w:after="0" w:line="240" w:lineRule="auto"/>
              <w:jc w:val="both"/>
              <w:rPr>
                <w:ins w:id="66" w:author="Ankit Verma" w:date="2024-05-17T16:15:00Z"/>
                <w:rFonts w:ascii="Calibri" w:eastAsia="Times New Roman" w:hAnsi="Calibri" w:cs="Calibri"/>
                <w:b/>
                <w:bCs/>
                <w:color w:val="000000"/>
                <w:sz w:val="28"/>
                <w:szCs w:val="28"/>
                <w:lang w:eastAsia="en-IN" w:bidi="ar-SA"/>
                <w:rPrChange w:id="67" w:author="Ankit Verma" w:date="2024-05-17T16:15:00Z">
                  <w:rPr>
                    <w:ins w:id="68" w:author="Ankit Verma" w:date="2024-05-17T16:15:00Z"/>
                    <w:rFonts w:ascii="Calibri" w:eastAsia="Times New Roman" w:hAnsi="Calibri" w:cs="Calibri"/>
                    <w:color w:val="000000"/>
                    <w:sz w:val="24"/>
                    <w:szCs w:val="24"/>
                    <w:lang w:eastAsia="en-IN" w:bidi="ar-SA"/>
                  </w:rPr>
                </w:rPrChange>
              </w:rPr>
              <w:pPrChange w:id="69" w:author="Ankit Verma" w:date="2024-05-17T16:17:00Z">
                <w:pPr>
                  <w:spacing w:after="0" w:line="240" w:lineRule="auto"/>
                </w:pPr>
              </w:pPrChange>
            </w:pPr>
          </w:p>
        </w:tc>
        <w:tc>
          <w:tcPr>
            <w:tcW w:w="4680" w:type="dxa"/>
            <w:tcBorders>
              <w:top w:val="nil"/>
              <w:left w:val="nil"/>
              <w:bottom w:val="nil"/>
              <w:right w:val="nil"/>
            </w:tcBorders>
            <w:shd w:val="clear" w:color="auto" w:fill="auto"/>
            <w:noWrap/>
            <w:vAlign w:val="bottom"/>
            <w:hideMark/>
            <w:tcPrChange w:id="70" w:author="Ankit Verma" w:date="2024-05-17T16:16:00Z">
              <w:tcPr>
                <w:tcW w:w="4680" w:type="dxa"/>
                <w:tcBorders>
                  <w:top w:val="nil"/>
                  <w:left w:val="nil"/>
                  <w:bottom w:val="nil"/>
                  <w:right w:val="nil"/>
                </w:tcBorders>
                <w:shd w:val="clear" w:color="auto" w:fill="auto"/>
                <w:noWrap/>
                <w:vAlign w:val="bottom"/>
                <w:hideMark/>
              </w:tcPr>
            </w:tcPrChange>
          </w:tcPr>
          <w:p w14:paraId="24A636C7" w14:textId="77777777" w:rsidR="008F7C85" w:rsidRPr="008F7C85" w:rsidRDefault="008F7C85" w:rsidP="008F7C85">
            <w:pPr>
              <w:spacing w:after="0" w:line="240" w:lineRule="auto"/>
              <w:jc w:val="both"/>
              <w:rPr>
                <w:ins w:id="71" w:author="Ankit Verma" w:date="2024-05-17T16:15:00Z"/>
                <w:rFonts w:ascii="Times New Roman" w:eastAsia="Times New Roman" w:hAnsi="Times New Roman" w:cs="Times New Roman"/>
                <w:b/>
                <w:bCs/>
                <w:sz w:val="28"/>
                <w:szCs w:val="28"/>
                <w:lang w:eastAsia="en-IN" w:bidi="ar-SA"/>
                <w:rPrChange w:id="72" w:author="Ankit Verma" w:date="2024-05-17T16:15:00Z">
                  <w:rPr>
                    <w:ins w:id="73" w:author="Ankit Verma" w:date="2024-05-17T16:15:00Z"/>
                    <w:rFonts w:ascii="Times New Roman" w:eastAsia="Times New Roman" w:hAnsi="Times New Roman" w:cs="Times New Roman"/>
                    <w:sz w:val="20"/>
                    <w:lang w:eastAsia="en-IN" w:bidi="ar-SA"/>
                  </w:rPr>
                </w:rPrChange>
              </w:rPr>
              <w:pPrChange w:id="74" w:author="Ankit Verma" w:date="2024-05-17T16:17:00Z">
                <w:pPr>
                  <w:spacing w:after="0" w:line="240" w:lineRule="auto"/>
                </w:pPr>
              </w:pPrChange>
            </w:pPr>
          </w:p>
        </w:tc>
        <w:tc>
          <w:tcPr>
            <w:tcW w:w="4598" w:type="dxa"/>
            <w:tcBorders>
              <w:top w:val="nil"/>
              <w:left w:val="nil"/>
              <w:bottom w:val="nil"/>
              <w:right w:val="nil"/>
            </w:tcBorders>
            <w:tcPrChange w:id="75" w:author="Ankit Verma" w:date="2024-05-17T16:16:00Z">
              <w:tcPr>
                <w:tcW w:w="9360" w:type="dxa"/>
                <w:tcBorders>
                  <w:top w:val="nil"/>
                  <w:left w:val="nil"/>
                  <w:bottom w:val="nil"/>
                  <w:right w:val="nil"/>
                </w:tcBorders>
              </w:tcPr>
            </w:tcPrChange>
          </w:tcPr>
          <w:p w14:paraId="37737327" w14:textId="77777777" w:rsidR="008F7C85" w:rsidRPr="008F7C85" w:rsidRDefault="008F7C85" w:rsidP="008F7C85">
            <w:pPr>
              <w:spacing w:after="0" w:line="240" w:lineRule="auto"/>
              <w:rPr>
                <w:ins w:id="76" w:author="Ankit Verma" w:date="2024-05-17T16:16:00Z"/>
                <w:rFonts w:ascii="Times New Roman" w:eastAsia="Times New Roman" w:hAnsi="Times New Roman" w:cs="Times New Roman"/>
                <w:b/>
                <w:bCs/>
                <w:sz w:val="28"/>
                <w:szCs w:val="28"/>
                <w:lang w:eastAsia="en-IN" w:bidi="ar-SA"/>
                <w:rPrChange w:id="77" w:author="Ankit Verma" w:date="2024-05-17T16:15:00Z">
                  <w:rPr>
                    <w:ins w:id="78" w:author="Ankit Verma" w:date="2024-05-17T16:16:00Z"/>
                    <w:rFonts w:ascii="Times New Roman" w:eastAsia="Times New Roman" w:hAnsi="Times New Roman" w:cs="Times New Roman"/>
                    <w:b/>
                    <w:bCs/>
                    <w:sz w:val="28"/>
                    <w:szCs w:val="28"/>
                    <w:lang w:eastAsia="en-IN" w:bidi="ar-SA"/>
                  </w:rPr>
                </w:rPrChange>
              </w:rPr>
            </w:pPr>
          </w:p>
        </w:tc>
      </w:tr>
      <w:tr w:rsidR="008F7C85" w:rsidRPr="008F7C85" w14:paraId="68CB3D6D" w14:textId="63155F91" w:rsidTr="008F7C85">
        <w:trPr>
          <w:trHeight w:val="312"/>
          <w:ins w:id="79" w:author="Ankit Verma" w:date="2024-05-17T16:15:00Z"/>
          <w:trPrChange w:id="80" w:author="Ankit Verma" w:date="2024-05-17T16:16:00Z">
            <w:trPr>
              <w:trHeight w:val="312"/>
            </w:trPr>
          </w:trPrChange>
        </w:trPr>
        <w:tc>
          <w:tcPr>
            <w:tcW w:w="9360" w:type="dxa"/>
            <w:gridSpan w:val="2"/>
            <w:tcBorders>
              <w:top w:val="nil"/>
              <w:left w:val="nil"/>
              <w:bottom w:val="nil"/>
              <w:right w:val="nil"/>
            </w:tcBorders>
            <w:shd w:val="clear" w:color="auto" w:fill="auto"/>
            <w:noWrap/>
            <w:vAlign w:val="bottom"/>
            <w:hideMark/>
            <w:tcPrChange w:id="81" w:author="Ankit Verma" w:date="2024-05-17T16:16:00Z">
              <w:tcPr>
                <w:tcW w:w="9360" w:type="dxa"/>
                <w:gridSpan w:val="2"/>
                <w:tcBorders>
                  <w:top w:val="nil"/>
                  <w:left w:val="nil"/>
                  <w:bottom w:val="nil"/>
                  <w:right w:val="nil"/>
                </w:tcBorders>
                <w:shd w:val="clear" w:color="auto" w:fill="auto"/>
                <w:noWrap/>
                <w:vAlign w:val="bottom"/>
                <w:hideMark/>
              </w:tcPr>
            </w:tcPrChange>
          </w:tcPr>
          <w:p w14:paraId="105A0700" w14:textId="77777777" w:rsidR="008F7C85" w:rsidRPr="008F7C85" w:rsidRDefault="008F7C85" w:rsidP="008F7C85">
            <w:pPr>
              <w:spacing w:after="0" w:line="240" w:lineRule="auto"/>
              <w:jc w:val="both"/>
              <w:rPr>
                <w:ins w:id="82" w:author="Ankit Verma" w:date="2024-05-17T16:15:00Z"/>
                <w:rFonts w:ascii="Calibri" w:eastAsia="Times New Roman" w:hAnsi="Calibri" w:cs="Calibri"/>
                <w:b/>
                <w:bCs/>
                <w:color w:val="000000"/>
                <w:sz w:val="24"/>
                <w:szCs w:val="24"/>
                <w:lang w:eastAsia="en-IN" w:bidi="ar-SA"/>
                <w:rPrChange w:id="83" w:author="Ankit Verma" w:date="2024-05-17T16:15:00Z">
                  <w:rPr>
                    <w:ins w:id="84" w:author="Ankit Verma" w:date="2024-05-17T16:15:00Z"/>
                    <w:rFonts w:ascii="Calibri" w:eastAsia="Times New Roman" w:hAnsi="Calibri" w:cs="Calibri"/>
                    <w:color w:val="000000"/>
                    <w:sz w:val="24"/>
                    <w:szCs w:val="24"/>
                    <w:lang w:eastAsia="en-IN" w:bidi="ar-SA"/>
                  </w:rPr>
                </w:rPrChange>
              </w:rPr>
              <w:pPrChange w:id="85" w:author="Ankit Verma" w:date="2024-05-17T16:17:00Z">
                <w:pPr>
                  <w:spacing w:after="0" w:line="240" w:lineRule="auto"/>
                </w:pPr>
              </w:pPrChange>
            </w:pPr>
            <w:ins w:id="86" w:author="Ankit Verma" w:date="2024-05-17T16:15:00Z">
              <w:r w:rsidRPr="008F7C85">
                <w:rPr>
                  <w:rFonts w:ascii="Calibri" w:eastAsia="Times New Roman" w:hAnsi="Calibri" w:cs="Calibri"/>
                  <w:b/>
                  <w:bCs/>
                  <w:color w:val="000000"/>
                  <w:sz w:val="24"/>
                  <w:szCs w:val="24"/>
                  <w:lang w:eastAsia="en-IN" w:bidi="ar-SA"/>
                  <w:rPrChange w:id="87" w:author="Ankit Verma" w:date="2024-05-17T16:15:00Z">
                    <w:rPr>
                      <w:rFonts w:ascii="Calibri" w:eastAsia="Times New Roman" w:hAnsi="Calibri" w:cs="Calibri"/>
                      <w:color w:val="000000"/>
                      <w:sz w:val="24"/>
                      <w:szCs w:val="24"/>
                      <w:lang w:eastAsia="en-IN" w:bidi="ar-SA"/>
                    </w:rPr>
                  </w:rPrChange>
                </w:rPr>
                <w:t>1. Create Plan database and load the above data into a table from an excel or csv file into it</w:t>
              </w:r>
            </w:ins>
          </w:p>
        </w:tc>
        <w:tc>
          <w:tcPr>
            <w:tcW w:w="4598" w:type="dxa"/>
            <w:tcBorders>
              <w:top w:val="nil"/>
              <w:left w:val="nil"/>
              <w:bottom w:val="nil"/>
              <w:right w:val="nil"/>
            </w:tcBorders>
            <w:tcPrChange w:id="88" w:author="Ankit Verma" w:date="2024-05-17T16:16:00Z">
              <w:tcPr>
                <w:tcW w:w="9360" w:type="dxa"/>
                <w:tcBorders>
                  <w:top w:val="nil"/>
                  <w:left w:val="nil"/>
                  <w:bottom w:val="nil"/>
                  <w:right w:val="nil"/>
                </w:tcBorders>
              </w:tcPr>
            </w:tcPrChange>
          </w:tcPr>
          <w:p w14:paraId="46002F44" w14:textId="77777777" w:rsidR="008F7C85" w:rsidRPr="008F7C85" w:rsidRDefault="008F7C85" w:rsidP="008F7C85">
            <w:pPr>
              <w:spacing w:after="0" w:line="240" w:lineRule="auto"/>
              <w:rPr>
                <w:ins w:id="89" w:author="Ankit Verma" w:date="2024-05-17T16:16:00Z"/>
                <w:rFonts w:ascii="Calibri" w:eastAsia="Times New Roman" w:hAnsi="Calibri" w:cs="Calibri"/>
                <w:b/>
                <w:bCs/>
                <w:color w:val="000000"/>
                <w:sz w:val="24"/>
                <w:szCs w:val="24"/>
                <w:lang w:eastAsia="en-IN" w:bidi="ar-SA"/>
                <w:rPrChange w:id="90" w:author="Ankit Verma" w:date="2024-05-17T16:15:00Z">
                  <w:rPr>
                    <w:ins w:id="91" w:author="Ankit Verma" w:date="2024-05-17T16:16:00Z"/>
                    <w:rFonts w:ascii="Calibri" w:eastAsia="Times New Roman" w:hAnsi="Calibri" w:cs="Calibri"/>
                    <w:b/>
                    <w:bCs/>
                    <w:color w:val="000000"/>
                    <w:sz w:val="24"/>
                    <w:szCs w:val="24"/>
                    <w:lang w:eastAsia="en-IN" w:bidi="ar-SA"/>
                  </w:rPr>
                </w:rPrChange>
              </w:rPr>
            </w:pPr>
          </w:p>
        </w:tc>
      </w:tr>
      <w:tr w:rsidR="008F7C85" w:rsidRPr="008F7C85" w14:paraId="21B4E232" w14:textId="10222BA2" w:rsidTr="008F7C85">
        <w:trPr>
          <w:trHeight w:val="312"/>
          <w:ins w:id="92" w:author="Ankit Verma" w:date="2024-05-17T16:15:00Z"/>
          <w:trPrChange w:id="93" w:author="Ankit Verma" w:date="2024-05-17T16:16:00Z">
            <w:trPr>
              <w:trHeight w:val="312"/>
            </w:trPr>
          </w:trPrChange>
        </w:trPr>
        <w:tc>
          <w:tcPr>
            <w:tcW w:w="9360" w:type="dxa"/>
            <w:gridSpan w:val="2"/>
            <w:tcBorders>
              <w:top w:val="nil"/>
              <w:left w:val="nil"/>
              <w:bottom w:val="nil"/>
              <w:right w:val="nil"/>
            </w:tcBorders>
            <w:shd w:val="clear" w:color="auto" w:fill="auto"/>
            <w:noWrap/>
            <w:vAlign w:val="bottom"/>
            <w:hideMark/>
            <w:tcPrChange w:id="94" w:author="Ankit Verma" w:date="2024-05-17T16:16:00Z">
              <w:tcPr>
                <w:tcW w:w="9360" w:type="dxa"/>
                <w:gridSpan w:val="2"/>
                <w:tcBorders>
                  <w:top w:val="nil"/>
                  <w:left w:val="nil"/>
                  <w:bottom w:val="nil"/>
                  <w:right w:val="nil"/>
                </w:tcBorders>
                <w:shd w:val="clear" w:color="auto" w:fill="auto"/>
                <w:noWrap/>
                <w:vAlign w:val="bottom"/>
                <w:hideMark/>
              </w:tcPr>
            </w:tcPrChange>
          </w:tcPr>
          <w:p w14:paraId="580061CD" w14:textId="022E649C" w:rsidR="008F7C85" w:rsidRPr="008F7C85" w:rsidRDefault="008F7C85" w:rsidP="008F7C85">
            <w:pPr>
              <w:spacing w:after="0" w:line="240" w:lineRule="auto"/>
              <w:jc w:val="both"/>
              <w:rPr>
                <w:ins w:id="95" w:author="Ankit Verma" w:date="2024-05-17T16:15:00Z"/>
                <w:rFonts w:ascii="Calibri" w:eastAsia="Times New Roman" w:hAnsi="Calibri" w:cs="Calibri"/>
                <w:b/>
                <w:bCs/>
                <w:color w:val="000000"/>
                <w:sz w:val="24"/>
                <w:szCs w:val="24"/>
                <w:lang w:eastAsia="en-IN" w:bidi="ar-SA"/>
                <w:rPrChange w:id="96" w:author="Ankit Verma" w:date="2024-05-17T16:15:00Z">
                  <w:rPr>
                    <w:ins w:id="97" w:author="Ankit Verma" w:date="2024-05-17T16:15:00Z"/>
                    <w:rFonts w:ascii="Calibri" w:eastAsia="Times New Roman" w:hAnsi="Calibri" w:cs="Calibri"/>
                    <w:color w:val="000000"/>
                    <w:sz w:val="24"/>
                    <w:szCs w:val="24"/>
                    <w:lang w:eastAsia="en-IN" w:bidi="ar-SA"/>
                  </w:rPr>
                </w:rPrChange>
              </w:rPr>
              <w:pPrChange w:id="98" w:author="Ankit Verma" w:date="2024-05-17T16:17:00Z">
                <w:pPr>
                  <w:spacing w:after="0" w:line="240" w:lineRule="auto"/>
                </w:pPr>
              </w:pPrChange>
            </w:pPr>
            <w:ins w:id="99" w:author="Ankit Verma" w:date="2024-05-17T16:15:00Z">
              <w:r w:rsidRPr="008F7C85">
                <w:rPr>
                  <w:rFonts w:ascii="Calibri" w:eastAsia="Times New Roman" w:hAnsi="Calibri" w:cs="Calibri"/>
                  <w:b/>
                  <w:bCs/>
                  <w:color w:val="000000"/>
                  <w:sz w:val="24"/>
                  <w:szCs w:val="24"/>
                  <w:lang w:eastAsia="en-IN" w:bidi="ar-SA"/>
                  <w:rPrChange w:id="100" w:author="Ankit Verma" w:date="2024-05-17T16:15:00Z">
                    <w:rPr>
                      <w:rFonts w:ascii="Calibri" w:eastAsia="Times New Roman" w:hAnsi="Calibri" w:cs="Calibri"/>
                      <w:color w:val="000000"/>
                      <w:sz w:val="24"/>
                      <w:szCs w:val="24"/>
                      <w:lang w:eastAsia="en-IN" w:bidi="ar-SA"/>
                    </w:rPr>
                  </w:rPrChange>
                </w:rPr>
                <w:t xml:space="preserve">2. Calculate the </w:t>
              </w:r>
              <w:proofErr w:type="spellStart"/>
              <w:r w:rsidRPr="008F7C85">
                <w:rPr>
                  <w:rFonts w:ascii="Calibri" w:eastAsia="Times New Roman" w:hAnsi="Calibri" w:cs="Calibri"/>
                  <w:b/>
                  <w:bCs/>
                  <w:color w:val="000000"/>
                  <w:sz w:val="24"/>
                  <w:szCs w:val="24"/>
                  <w:lang w:eastAsia="en-IN" w:bidi="ar-SA"/>
                  <w:rPrChange w:id="101" w:author="Ankit Verma" w:date="2024-05-17T16:15:00Z">
                    <w:rPr>
                      <w:rFonts w:ascii="Calibri" w:eastAsia="Times New Roman" w:hAnsi="Calibri" w:cs="Calibri"/>
                      <w:color w:val="000000"/>
                      <w:sz w:val="24"/>
                      <w:szCs w:val="24"/>
                      <w:lang w:eastAsia="en-IN" w:bidi="ar-SA"/>
                    </w:rPr>
                  </w:rPrChange>
                </w:rPr>
                <w:t>BillValue</w:t>
              </w:r>
              <w:proofErr w:type="spellEnd"/>
              <w:r w:rsidRPr="008F7C85">
                <w:rPr>
                  <w:rFonts w:ascii="Calibri" w:eastAsia="Times New Roman" w:hAnsi="Calibri" w:cs="Calibri"/>
                  <w:b/>
                  <w:bCs/>
                  <w:color w:val="000000"/>
                  <w:sz w:val="24"/>
                  <w:szCs w:val="24"/>
                  <w:lang w:eastAsia="en-IN" w:bidi="ar-SA"/>
                  <w:rPrChange w:id="102" w:author="Ankit Verma" w:date="2024-05-17T16:15:00Z">
                    <w:rPr>
                      <w:rFonts w:ascii="Calibri" w:eastAsia="Times New Roman" w:hAnsi="Calibri" w:cs="Calibri"/>
                      <w:color w:val="000000"/>
                      <w:sz w:val="24"/>
                      <w:szCs w:val="24"/>
                      <w:lang w:eastAsia="en-IN" w:bidi="ar-SA"/>
                    </w:rPr>
                  </w:rPrChange>
                </w:rPr>
                <w:t xml:space="preserve"> based on the Usage and UsageRateSlabs.  The calculation should</w:t>
              </w:r>
            </w:ins>
            <w:ins w:id="103" w:author="Ankit Verma" w:date="2024-05-17T16:16:00Z">
              <w:r>
                <w:rPr>
                  <w:rFonts w:ascii="Calibri" w:eastAsia="Times New Roman" w:hAnsi="Calibri" w:cs="Calibri"/>
                  <w:b/>
                  <w:bCs/>
                  <w:color w:val="000000"/>
                  <w:sz w:val="24"/>
                  <w:szCs w:val="24"/>
                  <w:lang w:eastAsia="en-IN" w:bidi="ar-SA"/>
                </w:rPr>
                <w:t xml:space="preserve"> </w:t>
              </w:r>
            </w:ins>
            <w:ins w:id="104" w:author="Ankit Verma" w:date="2024-05-17T16:15:00Z">
              <w:r w:rsidRPr="008F7C85">
                <w:rPr>
                  <w:rFonts w:ascii="Calibri" w:eastAsia="Times New Roman" w:hAnsi="Calibri" w:cs="Calibri"/>
                  <w:b/>
                  <w:bCs/>
                  <w:color w:val="000000"/>
                  <w:sz w:val="24"/>
                  <w:szCs w:val="24"/>
                  <w:lang w:eastAsia="en-IN" w:bidi="ar-SA"/>
                  <w:rPrChange w:id="105" w:author="Ankit Verma" w:date="2024-05-17T16:15:00Z">
                    <w:rPr>
                      <w:rFonts w:ascii="Calibri" w:eastAsia="Times New Roman" w:hAnsi="Calibri" w:cs="Calibri"/>
                      <w:color w:val="000000"/>
                      <w:sz w:val="24"/>
                      <w:szCs w:val="24"/>
                      <w:lang w:eastAsia="en-IN" w:bidi="ar-SA"/>
                    </w:rPr>
                  </w:rPrChange>
                </w:rPr>
                <w:t>be done in the script not preloaded from the excel</w:t>
              </w:r>
            </w:ins>
          </w:p>
        </w:tc>
        <w:tc>
          <w:tcPr>
            <w:tcW w:w="4598" w:type="dxa"/>
            <w:tcBorders>
              <w:top w:val="nil"/>
              <w:left w:val="nil"/>
              <w:bottom w:val="nil"/>
              <w:right w:val="nil"/>
            </w:tcBorders>
            <w:tcPrChange w:id="106" w:author="Ankit Verma" w:date="2024-05-17T16:16:00Z">
              <w:tcPr>
                <w:tcW w:w="9360" w:type="dxa"/>
                <w:tcBorders>
                  <w:top w:val="nil"/>
                  <w:left w:val="nil"/>
                  <w:bottom w:val="nil"/>
                  <w:right w:val="nil"/>
                </w:tcBorders>
              </w:tcPr>
            </w:tcPrChange>
          </w:tcPr>
          <w:p w14:paraId="09F096DC" w14:textId="77777777" w:rsidR="008F7C85" w:rsidRPr="008F7C85" w:rsidRDefault="008F7C85" w:rsidP="008F7C85">
            <w:pPr>
              <w:spacing w:after="0" w:line="240" w:lineRule="auto"/>
              <w:rPr>
                <w:ins w:id="107" w:author="Ankit Verma" w:date="2024-05-17T16:16:00Z"/>
                <w:rFonts w:ascii="Calibri" w:eastAsia="Times New Roman" w:hAnsi="Calibri" w:cs="Calibri"/>
                <w:b/>
                <w:bCs/>
                <w:color w:val="000000"/>
                <w:sz w:val="24"/>
                <w:szCs w:val="24"/>
                <w:lang w:eastAsia="en-IN" w:bidi="ar-SA"/>
                <w:rPrChange w:id="108" w:author="Ankit Verma" w:date="2024-05-17T16:15:00Z">
                  <w:rPr>
                    <w:ins w:id="109" w:author="Ankit Verma" w:date="2024-05-17T16:16:00Z"/>
                    <w:rFonts w:ascii="Calibri" w:eastAsia="Times New Roman" w:hAnsi="Calibri" w:cs="Calibri"/>
                    <w:b/>
                    <w:bCs/>
                    <w:color w:val="000000"/>
                    <w:sz w:val="24"/>
                    <w:szCs w:val="24"/>
                    <w:lang w:eastAsia="en-IN" w:bidi="ar-SA"/>
                  </w:rPr>
                </w:rPrChange>
              </w:rPr>
            </w:pPr>
          </w:p>
        </w:tc>
      </w:tr>
      <w:tr w:rsidR="008F7C85" w:rsidRPr="008F7C85" w14:paraId="13D99F23" w14:textId="6DD82174" w:rsidTr="008F7C85">
        <w:trPr>
          <w:trHeight w:val="312"/>
          <w:ins w:id="110" w:author="Ankit Verma" w:date="2024-05-17T16:15:00Z"/>
          <w:trPrChange w:id="111" w:author="Ankit Verma" w:date="2024-05-17T16:16:00Z">
            <w:trPr>
              <w:trHeight w:val="312"/>
            </w:trPr>
          </w:trPrChange>
        </w:trPr>
        <w:tc>
          <w:tcPr>
            <w:tcW w:w="9360" w:type="dxa"/>
            <w:gridSpan w:val="2"/>
            <w:tcBorders>
              <w:top w:val="nil"/>
              <w:left w:val="nil"/>
              <w:bottom w:val="nil"/>
              <w:right w:val="nil"/>
            </w:tcBorders>
            <w:shd w:val="clear" w:color="auto" w:fill="auto"/>
            <w:noWrap/>
            <w:vAlign w:val="bottom"/>
            <w:hideMark/>
            <w:tcPrChange w:id="112" w:author="Ankit Verma" w:date="2024-05-17T16:16:00Z">
              <w:tcPr>
                <w:tcW w:w="9360" w:type="dxa"/>
                <w:gridSpan w:val="2"/>
                <w:tcBorders>
                  <w:top w:val="nil"/>
                  <w:left w:val="nil"/>
                  <w:bottom w:val="nil"/>
                  <w:right w:val="nil"/>
                </w:tcBorders>
                <w:shd w:val="clear" w:color="auto" w:fill="auto"/>
                <w:noWrap/>
                <w:vAlign w:val="bottom"/>
                <w:hideMark/>
              </w:tcPr>
            </w:tcPrChange>
          </w:tcPr>
          <w:p w14:paraId="33566125" w14:textId="77777777" w:rsidR="008F7C85" w:rsidRPr="008F7C85" w:rsidRDefault="008F7C85" w:rsidP="008F7C85">
            <w:pPr>
              <w:spacing w:after="0" w:line="240" w:lineRule="auto"/>
              <w:jc w:val="both"/>
              <w:rPr>
                <w:ins w:id="113" w:author="Ankit Verma" w:date="2024-05-17T16:15:00Z"/>
                <w:rFonts w:ascii="Calibri" w:eastAsia="Times New Roman" w:hAnsi="Calibri" w:cs="Calibri"/>
                <w:b/>
                <w:bCs/>
                <w:color w:val="000000"/>
                <w:sz w:val="24"/>
                <w:szCs w:val="24"/>
                <w:lang w:eastAsia="en-IN" w:bidi="ar-SA"/>
                <w:rPrChange w:id="114" w:author="Ankit Verma" w:date="2024-05-17T16:15:00Z">
                  <w:rPr>
                    <w:ins w:id="115" w:author="Ankit Verma" w:date="2024-05-17T16:15:00Z"/>
                    <w:rFonts w:ascii="Calibri" w:eastAsia="Times New Roman" w:hAnsi="Calibri" w:cs="Calibri"/>
                    <w:color w:val="000000"/>
                    <w:sz w:val="24"/>
                    <w:szCs w:val="24"/>
                    <w:lang w:eastAsia="en-IN" w:bidi="ar-SA"/>
                  </w:rPr>
                </w:rPrChange>
              </w:rPr>
              <w:pPrChange w:id="116" w:author="Ankit Verma" w:date="2024-05-17T16:17:00Z">
                <w:pPr>
                  <w:spacing w:after="0" w:line="240" w:lineRule="auto"/>
                </w:pPr>
              </w:pPrChange>
            </w:pPr>
            <w:ins w:id="117" w:author="Ankit Verma" w:date="2024-05-17T16:15:00Z">
              <w:r w:rsidRPr="008F7C85">
                <w:rPr>
                  <w:rFonts w:ascii="Calibri" w:eastAsia="Times New Roman" w:hAnsi="Calibri" w:cs="Calibri"/>
                  <w:b/>
                  <w:bCs/>
                  <w:color w:val="000000"/>
                  <w:sz w:val="24"/>
                  <w:szCs w:val="24"/>
                  <w:lang w:eastAsia="en-IN" w:bidi="ar-SA"/>
                  <w:rPrChange w:id="118" w:author="Ankit Verma" w:date="2024-05-17T16:15:00Z">
                    <w:rPr>
                      <w:rFonts w:ascii="Calibri" w:eastAsia="Times New Roman" w:hAnsi="Calibri" w:cs="Calibri"/>
                      <w:color w:val="000000"/>
                      <w:sz w:val="24"/>
                      <w:szCs w:val="24"/>
                      <w:lang w:eastAsia="en-IN" w:bidi="ar-SA"/>
                    </w:rPr>
                  </w:rPrChange>
                </w:rPr>
                <w:t>3. The rate slabs should not be hardcoded in the script written and should be read from the database. If the value changes, then the result should without needing to change the code.</w:t>
              </w:r>
            </w:ins>
          </w:p>
        </w:tc>
        <w:tc>
          <w:tcPr>
            <w:tcW w:w="4598" w:type="dxa"/>
            <w:tcBorders>
              <w:top w:val="nil"/>
              <w:left w:val="nil"/>
              <w:bottom w:val="nil"/>
              <w:right w:val="nil"/>
            </w:tcBorders>
            <w:tcPrChange w:id="119" w:author="Ankit Verma" w:date="2024-05-17T16:16:00Z">
              <w:tcPr>
                <w:tcW w:w="9360" w:type="dxa"/>
                <w:tcBorders>
                  <w:top w:val="nil"/>
                  <w:left w:val="nil"/>
                  <w:bottom w:val="nil"/>
                  <w:right w:val="nil"/>
                </w:tcBorders>
              </w:tcPr>
            </w:tcPrChange>
          </w:tcPr>
          <w:p w14:paraId="17884D70" w14:textId="77777777" w:rsidR="008F7C85" w:rsidRPr="008F7C85" w:rsidRDefault="008F7C85" w:rsidP="008F7C85">
            <w:pPr>
              <w:spacing w:after="0" w:line="240" w:lineRule="auto"/>
              <w:rPr>
                <w:ins w:id="120" w:author="Ankit Verma" w:date="2024-05-17T16:16:00Z"/>
                <w:rFonts w:ascii="Calibri" w:eastAsia="Times New Roman" w:hAnsi="Calibri" w:cs="Calibri"/>
                <w:b/>
                <w:bCs/>
                <w:color w:val="000000"/>
                <w:sz w:val="24"/>
                <w:szCs w:val="24"/>
                <w:lang w:eastAsia="en-IN" w:bidi="ar-SA"/>
                <w:rPrChange w:id="121" w:author="Ankit Verma" w:date="2024-05-17T16:15:00Z">
                  <w:rPr>
                    <w:ins w:id="122" w:author="Ankit Verma" w:date="2024-05-17T16:16:00Z"/>
                    <w:rFonts w:ascii="Calibri" w:eastAsia="Times New Roman" w:hAnsi="Calibri" w:cs="Calibri"/>
                    <w:b/>
                    <w:bCs/>
                    <w:color w:val="000000"/>
                    <w:sz w:val="24"/>
                    <w:szCs w:val="24"/>
                    <w:lang w:eastAsia="en-IN" w:bidi="ar-SA"/>
                  </w:rPr>
                </w:rPrChange>
              </w:rPr>
            </w:pPr>
          </w:p>
        </w:tc>
      </w:tr>
      <w:tr w:rsidR="008F7C85" w:rsidRPr="008F7C85" w14:paraId="21AAAC29" w14:textId="630F838C" w:rsidTr="008F7C85">
        <w:trPr>
          <w:trHeight w:val="312"/>
          <w:ins w:id="123" w:author="Ankit Verma" w:date="2024-05-17T16:16:00Z"/>
          <w:trPrChange w:id="124" w:author="Ankit Verma" w:date="2024-05-17T16:16:00Z">
            <w:trPr>
              <w:trHeight w:val="312"/>
            </w:trPr>
          </w:trPrChange>
        </w:trPr>
        <w:tc>
          <w:tcPr>
            <w:tcW w:w="9360" w:type="dxa"/>
            <w:gridSpan w:val="2"/>
            <w:tcBorders>
              <w:top w:val="nil"/>
              <w:left w:val="nil"/>
              <w:bottom w:val="nil"/>
              <w:right w:val="nil"/>
            </w:tcBorders>
            <w:shd w:val="clear" w:color="auto" w:fill="auto"/>
            <w:noWrap/>
            <w:vAlign w:val="bottom"/>
            <w:tcPrChange w:id="125" w:author="Ankit Verma" w:date="2024-05-17T16:16:00Z">
              <w:tcPr>
                <w:tcW w:w="9360" w:type="dxa"/>
                <w:gridSpan w:val="2"/>
                <w:tcBorders>
                  <w:top w:val="nil"/>
                  <w:left w:val="nil"/>
                  <w:bottom w:val="nil"/>
                  <w:right w:val="nil"/>
                </w:tcBorders>
                <w:shd w:val="clear" w:color="auto" w:fill="auto"/>
                <w:noWrap/>
                <w:vAlign w:val="bottom"/>
              </w:tcPr>
            </w:tcPrChange>
          </w:tcPr>
          <w:p w14:paraId="14DA9C4B" w14:textId="77777777" w:rsidR="008F7C85" w:rsidRPr="008F7C85" w:rsidRDefault="008F7C85" w:rsidP="008F7C85">
            <w:pPr>
              <w:spacing w:after="0" w:line="240" w:lineRule="auto"/>
              <w:jc w:val="both"/>
              <w:rPr>
                <w:ins w:id="126" w:author="Ankit Verma" w:date="2024-05-17T16:16:00Z"/>
                <w:rFonts w:ascii="Calibri" w:eastAsia="Times New Roman" w:hAnsi="Calibri" w:cs="Calibri"/>
                <w:b/>
                <w:bCs/>
                <w:color w:val="000000"/>
                <w:sz w:val="24"/>
                <w:szCs w:val="24"/>
                <w:lang w:eastAsia="en-IN" w:bidi="ar-SA"/>
                <w:rPrChange w:id="127" w:author="Ankit Verma" w:date="2024-05-17T16:15:00Z">
                  <w:rPr>
                    <w:ins w:id="128" w:author="Ankit Verma" w:date="2024-05-17T16:16:00Z"/>
                    <w:rFonts w:ascii="Calibri" w:eastAsia="Times New Roman" w:hAnsi="Calibri" w:cs="Calibri"/>
                    <w:b/>
                    <w:bCs/>
                    <w:color w:val="000000"/>
                    <w:sz w:val="24"/>
                    <w:szCs w:val="24"/>
                    <w:lang w:eastAsia="en-IN" w:bidi="ar-SA"/>
                  </w:rPr>
                </w:rPrChange>
              </w:rPr>
              <w:pPrChange w:id="129" w:author="Ankit Verma" w:date="2024-05-17T16:17:00Z">
                <w:pPr>
                  <w:spacing w:after="0" w:line="240" w:lineRule="auto"/>
                </w:pPr>
              </w:pPrChange>
            </w:pPr>
          </w:p>
        </w:tc>
        <w:tc>
          <w:tcPr>
            <w:tcW w:w="4598" w:type="dxa"/>
            <w:tcBorders>
              <w:top w:val="nil"/>
              <w:left w:val="nil"/>
              <w:bottom w:val="nil"/>
              <w:right w:val="nil"/>
            </w:tcBorders>
            <w:tcPrChange w:id="130" w:author="Ankit Verma" w:date="2024-05-17T16:16:00Z">
              <w:tcPr>
                <w:tcW w:w="9360" w:type="dxa"/>
                <w:tcBorders>
                  <w:top w:val="nil"/>
                  <w:left w:val="nil"/>
                  <w:bottom w:val="nil"/>
                  <w:right w:val="nil"/>
                </w:tcBorders>
              </w:tcPr>
            </w:tcPrChange>
          </w:tcPr>
          <w:p w14:paraId="65368519" w14:textId="77777777" w:rsidR="008F7C85" w:rsidRPr="008F7C85" w:rsidRDefault="008F7C85" w:rsidP="008F7C85">
            <w:pPr>
              <w:spacing w:after="0" w:line="240" w:lineRule="auto"/>
              <w:rPr>
                <w:ins w:id="131" w:author="Ankit Verma" w:date="2024-05-17T16:16:00Z"/>
                <w:rFonts w:ascii="Calibri" w:eastAsia="Times New Roman" w:hAnsi="Calibri" w:cs="Calibri"/>
                <w:b/>
                <w:bCs/>
                <w:color w:val="000000"/>
                <w:sz w:val="24"/>
                <w:szCs w:val="24"/>
                <w:lang w:eastAsia="en-IN" w:bidi="ar-SA"/>
                <w:rPrChange w:id="132" w:author="Ankit Verma" w:date="2024-05-17T16:15:00Z">
                  <w:rPr>
                    <w:ins w:id="133" w:author="Ankit Verma" w:date="2024-05-17T16:16:00Z"/>
                    <w:rFonts w:ascii="Calibri" w:eastAsia="Times New Roman" w:hAnsi="Calibri" w:cs="Calibri"/>
                    <w:b/>
                    <w:bCs/>
                    <w:color w:val="000000"/>
                    <w:sz w:val="24"/>
                    <w:szCs w:val="24"/>
                    <w:lang w:eastAsia="en-IN" w:bidi="ar-SA"/>
                  </w:rPr>
                </w:rPrChange>
              </w:rPr>
            </w:pPr>
          </w:p>
        </w:tc>
      </w:tr>
      <w:tr w:rsidR="008F7C85" w:rsidRPr="008F7C85" w14:paraId="57087E7D" w14:textId="779CF7DB" w:rsidTr="008F7C85">
        <w:trPr>
          <w:trHeight w:val="312"/>
          <w:ins w:id="134" w:author="Ankit Verma" w:date="2024-05-17T16:15:00Z"/>
          <w:trPrChange w:id="135" w:author="Ankit Verma" w:date="2024-05-17T16:16:00Z">
            <w:trPr>
              <w:trHeight w:val="312"/>
            </w:trPr>
          </w:trPrChange>
        </w:trPr>
        <w:tc>
          <w:tcPr>
            <w:tcW w:w="4680" w:type="dxa"/>
            <w:tcBorders>
              <w:top w:val="nil"/>
              <w:left w:val="nil"/>
              <w:bottom w:val="nil"/>
              <w:right w:val="nil"/>
            </w:tcBorders>
            <w:shd w:val="clear" w:color="auto" w:fill="auto"/>
            <w:noWrap/>
            <w:vAlign w:val="bottom"/>
            <w:hideMark/>
            <w:tcPrChange w:id="136" w:author="Ankit Verma" w:date="2024-05-17T16:16:00Z">
              <w:tcPr>
                <w:tcW w:w="4680" w:type="dxa"/>
                <w:tcBorders>
                  <w:top w:val="nil"/>
                  <w:left w:val="nil"/>
                  <w:bottom w:val="nil"/>
                  <w:right w:val="nil"/>
                </w:tcBorders>
                <w:shd w:val="clear" w:color="auto" w:fill="auto"/>
                <w:noWrap/>
                <w:vAlign w:val="bottom"/>
                <w:hideMark/>
              </w:tcPr>
            </w:tcPrChange>
          </w:tcPr>
          <w:p w14:paraId="1EBABB43" w14:textId="77777777" w:rsidR="008F7C85" w:rsidRPr="008F7C85" w:rsidRDefault="008F7C85" w:rsidP="008F7C85">
            <w:pPr>
              <w:spacing w:after="0" w:line="240" w:lineRule="auto"/>
              <w:jc w:val="both"/>
              <w:rPr>
                <w:ins w:id="137" w:author="Ankit Verma" w:date="2024-05-17T16:15:00Z"/>
                <w:rFonts w:ascii="Calibri" w:eastAsia="Times New Roman" w:hAnsi="Calibri" w:cs="Calibri"/>
                <w:b/>
                <w:bCs/>
                <w:color w:val="000000"/>
                <w:sz w:val="24"/>
                <w:szCs w:val="24"/>
                <w:lang w:eastAsia="en-IN" w:bidi="ar-SA"/>
                <w:rPrChange w:id="138" w:author="Ankit Verma" w:date="2024-05-17T16:15:00Z">
                  <w:rPr>
                    <w:ins w:id="139" w:author="Ankit Verma" w:date="2024-05-17T16:15:00Z"/>
                    <w:rFonts w:ascii="Calibri" w:eastAsia="Times New Roman" w:hAnsi="Calibri" w:cs="Calibri"/>
                    <w:color w:val="000000"/>
                    <w:sz w:val="24"/>
                    <w:szCs w:val="24"/>
                    <w:lang w:eastAsia="en-IN" w:bidi="ar-SA"/>
                  </w:rPr>
                </w:rPrChange>
              </w:rPr>
              <w:pPrChange w:id="140" w:author="Ankit Verma" w:date="2024-05-17T16:17:00Z">
                <w:pPr>
                  <w:spacing w:after="0" w:line="240" w:lineRule="auto"/>
                </w:pPr>
              </w:pPrChange>
            </w:pPr>
          </w:p>
        </w:tc>
        <w:tc>
          <w:tcPr>
            <w:tcW w:w="4680" w:type="dxa"/>
            <w:tcBorders>
              <w:top w:val="nil"/>
              <w:left w:val="nil"/>
              <w:bottom w:val="nil"/>
              <w:right w:val="nil"/>
            </w:tcBorders>
            <w:shd w:val="clear" w:color="auto" w:fill="auto"/>
            <w:noWrap/>
            <w:vAlign w:val="bottom"/>
            <w:hideMark/>
            <w:tcPrChange w:id="141" w:author="Ankit Verma" w:date="2024-05-17T16:16:00Z">
              <w:tcPr>
                <w:tcW w:w="4680" w:type="dxa"/>
                <w:tcBorders>
                  <w:top w:val="nil"/>
                  <w:left w:val="nil"/>
                  <w:bottom w:val="nil"/>
                  <w:right w:val="nil"/>
                </w:tcBorders>
                <w:shd w:val="clear" w:color="auto" w:fill="auto"/>
                <w:noWrap/>
                <w:vAlign w:val="bottom"/>
                <w:hideMark/>
              </w:tcPr>
            </w:tcPrChange>
          </w:tcPr>
          <w:p w14:paraId="7CAEBFFE" w14:textId="77777777" w:rsidR="008F7C85" w:rsidRPr="008F7C85" w:rsidRDefault="008F7C85" w:rsidP="008F7C85">
            <w:pPr>
              <w:spacing w:after="0" w:line="240" w:lineRule="auto"/>
              <w:jc w:val="both"/>
              <w:rPr>
                <w:ins w:id="142" w:author="Ankit Verma" w:date="2024-05-17T16:15:00Z"/>
                <w:rFonts w:ascii="Times New Roman" w:eastAsia="Times New Roman" w:hAnsi="Times New Roman" w:cs="Times New Roman"/>
                <w:b/>
                <w:bCs/>
                <w:sz w:val="20"/>
                <w:lang w:eastAsia="en-IN" w:bidi="ar-SA"/>
                <w:rPrChange w:id="143" w:author="Ankit Verma" w:date="2024-05-17T16:15:00Z">
                  <w:rPr>
                    <w:ins w:id="144" w:author="Ankit Verma" w:date="2024-05-17T16:15:00Z"/>
                    <w:rFonts w:ascii="Times New Roman" w:eastAsia="Times New Roman" w:hAnsi="Times New Roman" w:cs="Times New Roman"/>
                    <w:sz w:val="20"/>
                    <w:lang w:eastAsia="en-IN" w:bidi="ar-SA"/>
                  </w:rPr>
                </w:rPrChange>
              </w:rPr>
              <w:pPrChange w:id="145" w:author="Ankit Verma" w:date="2024-05-17T16:17:00Z">
                <w:pPr>
                  <w:spacing w:after="0" w:line="240" w:lineRule="auto"/>
                </w:pPr>
              </w:pPrChange>
            </w:pPr>
          </w:p>
        </w:tc>
        <w:tc>
          <w:tcPr>
            <w:tcW w:w="4598" w:type="dxa"/>
            <w:tcBorders>
              <w:top w:val="nil"/>
              <w:left w:val="nil"/>
              <w:bottom w:val="nil"/>
              <w:right w:val="nil"/>
            </w:tcBorders>
            <w:tcPrChange w:id="146" w:author="Ankit Verma" w:date="2024-05-17T16:16:00Z">
              <w:tcPr>
                <w:tcW w:w="9360" w:type="dxa"/>
                <w:tcBorders>
                  <w:top w:val="nil"/>
                  <w:left w:val="nil"/>
                  <w:bottom w:val="nil"/>
                  <w:right w:val="nil"/>
                </w:tcBorders>
              </w:tcPr>
            </w:tcPrChange>
          </w:tcPr>
          <w:p w14:paraId="5BDD7C5A" w14:textId="77777777" w:rsidR="008F7C85" w:rsidRPr="008F7C85" w:rsidRDefault="008F7C85" w:rsidP="008F7C85">
            <w:pPr>
              <w:spacing w:after="0" w:line="240" w:lineRule="auto"/>
              <w:rPr>
                <w:ins w:id="147" w:author="Ankit Verma" w:date="2024-05-17T16:16:00Z"/>
                <w:rFonts w:ascii="Times New Roman" w:eastAsia="Times New Roman" w:hAnsi="Times New Roman" w:cs="Times New Roman"/>
                <w:b/>
                <w:bCs/>
                <w:sz w:val="20"/>
                <w:lang w:eastAsia="en-IN" w:bidi="ar-SA"/>
                <w:rPrChange w:id="148" w:author="Ankit Verma" w:date="2024-05-17T16:15:00Z">
                  <w:rPr>
                    <w:ins w:id="149" w:author="Ankit Verma" w:date="2024-05-17T16:16:00Z"/>
                    <w:rFonts w:ascii="Times New Roman" w:eastAsia="Times New Roman" w:hAnsi="Times New Roman" w:cs="Times New Roman"/>
                    <w:b/>
                    <w:bCs/>
                    <w:sz w:val="20"/>
                    <w:lang w:eastAsia="en-IN" w:bidi="ar-SA"/>
                  </w:rPr>
                </w:rPrChange>
              </w:rPr>
            </w:pPr>
          </w:p>
        </w:tc>
      </w:tr>
      <w:tr w:rsidR="008F7C85" w:rsidRPr="008F7C85" w14:paraId="4A7BAEB8" w14:textId="5AF862D5" w:rsidTr="008F7C85">
        <w:trPr>
          <w:trHeight w:val="312"/>
          <w:ins w:id="150" w:author="Ankit Verma" w:date="2024-05-17T16:15:00Z"/>
          <w:trPrChange w:id="151" w:author="Ankit Verma" w:date="2024-05-17T16:16:00Z">
            <w:trPr>
              <w:trHeight w:val="312"/>
            </w:trPr>
          </w:trPrChange>
        </w:trPr>
        <w:tc>
          <w:tcPr>
            <w:tcW w:w="4680" w:type="dxa"/>
            <w:tcBorders>
              <w:top w:val="nil"/>
              <w:left w:val="nil"/>
              <w:bottom w:val="nil"/>
              <w:right w:val="nil"/>
            </w:tcBorders>
            <w:shd w:val="clear" w:color="auto" w:fill="auto"/>
            <w:noWrap/>
            <w:vAlign w:val="bottom"/>
            <w:hideMark/>
            <w:tcPrChange w:id="152" w:author="Ankit Verma" w:date="2024-05-17T16:16:00Z">
              <w:tcPr>
                <w:tcW w:w="4680" w:type="dxa"/>
                <w:tcBorders>
                  <w:top w:val="nil"/>
                  <w:left w:val="nil"/>
                  <w:bottom w:val="nil"/>
                  <w:right w:val="nil"/>
                </w:tcBorders>
                <w:shd w:val="clear" w:color="auto" w:fill="auto"/>
                <w:noWrap/>
                <w:vAlign w:val="bottom"/>
                <w:hideMark/>
              </w:tcPr>
            </w:tcPrChange>
          </w:tcPr>
          <w:p w14:paraId="7BE96E21" w14:textId="77777777" w:rsidR="008F7C85" w:rsidRPr="008F7C85" w:rsidRDefault="008F7C85" w:rsidP="008F7C85">
            <w:pPr>
              <w:spacing w:after="0" w:line="240" w:lineRule="auto"/>
              <w:jc w:val="both"/>
              <w:rPr>
                <w:ins w:id="153" w:author="Ankit Verma" w:date="2024-05-17T16:15:00Z"/>
                <w:rFonts w:ascii="Times New Roman" w:eastAsia="Times New Roman" w:hAnsi="Times New Roman" w:cs="Times New Roman"/>
                <w:b/>
                <w:bCs/>
                <w:sz w:val="20"/>
                <w:lang w:eastAsia="en-IN" w:bidi="ar-SA"/>
                <w:rPrChange w:id="154" w:author="Ankit Verma" w:date="2024-05-17T16:15:00Z">
                  <w:rPr>
                    <w:ins w:id="155" w:author="Ankit Verma" w:date="2024-05-17T16:15:00Z"/>
                    <w:rFonts w:ascii="Times New Roman" w:eastAsia="Times New Roman" w:hAnsi="Times New Roman" w:cs="Times New Roman"/>
                    <w:sz w:val="20"/>
                    <w:lang w:eastAsia="en-IN" w:bidi="ar-SA"/>
                  </w:rPr>
                </w:rPrChange>
              </w:rPr>
              <w:pPrChange w:id="156" w:author="Ankit Verma" w:date="2024-05-17T16:17:00Z">
                <w:pPr>
                  <w:spacing w:after="0" w:line="240" w:lineRule="auto"/>
                </w:pPr>
              </w:pPrChange>
            </w:pPr>
          </w:p>
        </w:tc>
        <w:tc>
          <w:tcPr>
            <w:tcW w:w="4680" w:type="dxa"/>
            <w:tcBorders>
              <w:top w:val="nil"/>
              <w:left w:val="nil"/>
              <w:bottom w:val="nil"/>
              <w:right w:val="nil"/>
            </w:tcBorders>
            <w:shd w:val="clear" w:color="auto" w:fill="auto"/>
            <w:noWrap/>
            <w:vAlign w:val="bottom"/>
            <w:hideMark/>
            <w:tcPrChange w:id="157" w:author="Ankit Verma" w:date="2024-05-17T16:16:00Z">
              <w:tcPr>
                <w:tcW w:w="4680" w:type="dxa"/>
                <w:tcBorders>
                  <w:top w:val="nil"/>
                  <w:left w:val="nil"/>
                  <w:bottom w:val="nil"/>
                  <w:right w:val="nil"/>
                </w:tcBorders>
                <w:shd w:val="clear" w:color="auto" w:fill="auto"/>
                <w:noWrap/>
                <w:vAlign w:val="bottom"/>
                <w:hideMark/>
              </w:tcPr>
            </w:tcPrChange>
          </w:tcPr>
          <w:p w14:paraId="4532D755" w14:textId="77777777" w:rsidR="008F7C85" w:rsidRPr="008F7C85" w:rsidRDefault="008F7C85" w:rsidP="008F7C85">
            <w:pPr>
              <w:spacing w:after="0" w:line="240" w:lineRule="auto"/>
              <w:jc w:val="both"/>
              <w:rPr>
                <w:ins w:id="158" w:author="Ankit Verma" w:date="2024-05-17T16:15:00Z"/>
                <w:rFonts w:ascii="Times New Roman" w:eastAsia="Times New Roman" w:hAnsi="Times New Roman" w:cs="Times New Roman"/>
                <w:b/>
                <w:bCs/>
                <w:sz w:val="20"/>
                <w:lang w:eastAsia="en-IN" w:bidi="ar-SA"/>
                <w:rPrChange w:id="159" w:author="Ankit Verma" w:date="2024-05-17T16:15:00Z">
                  <w:rPr>
                    <w:ins w:id="160" w:author="Ankit Verma" w:date="2024-05-17T16:15:00Z"/>
                    <w:rFonts w:ascii="Times New Roman" w:eastAsia="Times New Roman" w:hAnsi="Times New Roman" w:cs="Times New Roman"/>
                    <w:sz w:val="20"/>
                    <w:lang w:eastAsia="en-IN" w:bidi="ar-SA"/>
                  </w:rPr>
                </w:rPrChange>
              </w:rPr>
              <w:pPrChange w:id="161" w:author="Ankit Verma" w:date="2024-05-17T16:17:00Z">
                <w:pPr>
                  <w:spacing w:after="0" w:line="240" w:lineRule="auto"/>
                </w:pPr>
              </w:pPrChange>
            </w:pPr>
          </w:p>
        </w:tc>
        <w:tc>
          <w:tcPr>
            <w:tcW w:w="4598" w:type="dxa"/>
            <w:tcBorders>
              <w:top w:val="nil"/>
              <w:left w:val="nil"/>
              <w:bottom w:val="nil"/>
              <w:right w:val="nil"/>
            </w:tcBorders>
            <w:tcPrChange w:id="162" w:author="Ankit Verma" w:date="2024-05-17T16:16:00Z">
              <w:tcPr>
                <w:tcW w:w="9360" w:type="dxa"/>
                <w:tcBorders>
                  <w:top w:val="nil"/>
                  <w:left w:val="nil"/>
                  <w:bottom w:val="nil"/>
                  <w:right w:val="nil"/>
                </w:tcBorders>
              </w:tcPr>
            </w:tcPrChange>
          </w:tcPr>
          <w:p w14:paraId="05F472EE" w14:textId="77777777" w:rsidR="008F7C85" w:rsidRPr="008F7C85" w:rsidRDefault="008F7C85" w:rsidP="008F7C85">
            <w:pPr>
              <w:spacing w:after="0" w:line="240" w:lineRule="auto"/>
              <w:rPr>
                <w:ins w:id="163" w:author="Ankit Verma" w:date="2024-05-17T16:16:00Z"/>
                <w:rFonts w:ascii="Times New Roman" w:eastAsia="Times New Roman" w:hAnsi="Times New Roman" w:cs="Times New Roman"/>
                <w:b/>
                <w:bCs/>
                <w:sz w:val="20"/>
                <w:lang w:eastAsia="en-IN" w:bidi="ar-SA"/>
                <w:rPrChange w:id="164" w:author="Ankit Verma" w:date="2024-05-17T16:15:00Z">
                  <w:rPr>
                    <w:ins w:id="165" w:author="Ankit Verma" w:date="2024-05-17T16:16:00Z"/>
                    <w:rFonts w:ascii="Times New Roman" w:eastAsia="Times New Roman" w:hAnsi="Times New Roman" w:cs="Times New Roman"/>
                    <w:b/>
                    <w:bCs/>
                    <w:sz w:val="20"/>
                    <w:lang w:eastAsia="en-IN" w:bidi="ar-SA"/>
                  </w:rPr>
                </w:rPrChange>
              </w:rPr>
            </w:pPr>
          </w:p>
        </w:tc>
      </w:tr>
      <w:tr w:rsidR="008F7C85" w:rsidRPr="008F7C85" w14:paraId="186F62B8" w14:textId="0DE9B702" w:rsidTr="008F7C85">
        <w:trPr>
          <w:trHeight w:val="312"/>
          <w:ins w:id="166" w:author="Ankit Verma" w:date="2024-05-17T16:15:00Z"/>
          <w:trPrChange w:id="167" w:author="Ankit Verma" w:date="2024-05-17T16:16:00Z">
            <w:trPr>
              <w:trHeight w:val="312"/>
            </w:trPr>
          </w:trPrChange>
        </w:trPr>
        <w:tc>
          <w:tcPr>
            <w:tcW w:w="9360" w:type="dxa"/>
            <w:gridSpan w:val="2"/>
            <w:tcBorders>
              <w:top w:val="nil"/>
              <w:left w:val="nil"/>
              <w:bottom w:val="nil"/>
              <w:right w:val="nil"/>
            </w:tcBorders>
            <w:shd w:val="clear" w:color="auto" w:fill="auto"/>
            <w:noWrap/>
            <w:vAlign w:val="bottom"/>
            <w:hideMark/>
            <w:tcPrChange w:id="168" w:author="Ankit Verma" w:date="2024-05-17T16:16:00Z">
              <w:tcPr>
                <w:tcW w:w="9360" w:type="dxa"/>
                <w:gridSpan w:val="2"/>
                <w:tcBorders>
                  <w:top w:val="nil"/>
                  <w:left w:val="nil"/>
                  <w:bottom w:val="nil"/>
                  <w:right w:val="nil"/>
                </w:tcBorders>
                <w:shd w:val="clear" w:color="auto" w:fill="auto"/>
                <w:noWrap/>
                <w:vAlign w:val="bottom"/>
                <w:hideMark/>
              </w:tcPr>
            </w:tcPrChange>
          </w:tcPr>
          <w:p w14:paraId="05EAB6B1" w14:textId="77777777" w:rsidR="008F7C85" w:rsidRPr="008F7C85" w:rsidRDefault="008F7C85" w:rsidP="008F7C85">
            <w:pPr>
              <w:spacing w:after="0" w:line="240" w:lineRule="auto"/>
              <w:jc w:val="both"/>
              <w:rPr>
                <w:ins w:id="169" w:author="Ankit Verma" w:date="2024-05-17T16:15:00Z"/>
                <w:rFonts w:ascii="Calibri" w:eastAsia="Times New Roman" w:hAnsi="Calibri" w:cs="Calibri"/>
                <w:b/>
                <w:bCs/>
                <w:color w:val="000000"/>
                <w:sz w:val="24"/>
                <w:szCs w:val="24"/>
                <w:lang w:eastAsia="en-IN" w:bidi="ar-SA"/>
                <w:rPrChange w:id="170" w:author="Ankit Verma" w:date="2024-05-17T16:15:00Z">
                  <w:rPr>
                    <w:ins w:id="171" w:author="Ankit Verma" w:date="2024-05-17T16:15:00Z"/>
                    <w:rFonts w:ascii="Calibri" w:eastAsia="Times New Roman" w:hAnsi="Calibri" w:cs="Calibri"/>
                    <w:color w:val="000000"/>
                    <w:sz w:val="24"/>
                    <w:szCs w:val="24"/>
                    <w:lang w:eastAsia="en-IN" w:bidi="ar-SA"/>
                  </w:rPr>
                </w:rPrChange>
              </w:rPr>
              <w:pPrChange w:id="172" w:author="Ankit Verma" w:date="2024-05-17T16:17:00Z">
                <w:pPr>
                  <w:spacing w:after="0" w:line="240" w:lineRule="auto"/>
                </w:pPr>
              </w:pPrChange>
            </w:pPr>
            <w:ins w:id="173" w:author="Ankit Verma" w:date="2024-05-17T16:15:00Z">
              <w:r w:rsidRPr="008F7C85">
                <w:rPr>
                  <w:rFonts w:ascii="Calibri" w:eastAsia="Times New Roman" w:hAnsi="Calibri" w:cs="Calibri"/>
                  <w:b/>
                  <w:bCs/>
                  <w:color w:val="000000"/>
                  <w:sz w:val="24"/>
                  <w:szCs w:val="24"/>
                  <w:lang w:eastAsia="en-IN" w:bidi="ar-SA"/>
                  <w:rPrChange w:id="174" w:author="Ankit Verma" w:date="2024-05-17T16:15:00Z">
                    <w:rPr>
                      <w:rFonts w:ascii="Calibri" w:eastAsia="Times New Roman" w:hAnsi="Calibri" w:cs="Calibri"/>
                      <w:color w:val="000000"/>
                      <w:sz w:val="24"/>
                      <w:szCs w:val="24"/>
                      <w:lang w:eastAsia="en-IN" w:bidi="ar-SA"/>
                    </w:rPr>
                  </w:rPrChange>
                </w:rPr>
                <w:t>One example is given</w:t>
              </w:r>
            </w:ins>
          </w:p>
        </w:tc>
        <w:tc>
          <w:tcPr>
            <w:tcW w:w="4598" w:type="dxa"/>
            <w:tcBorders>
              <w:top w:val="nil"/>
              <w:left w:val="nil"/>
              <w:bottom w:val="nil"/>
              <w:right w:val="nil"/>
            </w:tcBorders>
            <w:tcPrChange w:id="175" w:author="Ankit Verma" w:date="2024-05-17T16:16:00Z">
              <w:tcPr>
                <w:tcW w:w="9360" w:type="dxa"/>
                <w:tcBorders>
                  <w:top w:val="nil"/>
                  <w:left w:val="nil"/>
                  <w:bottom w:val="nil"/>
                  <w:right w:val="nil"/>
                </w:tcBorders>
              </w:tcPr>
            </w:tcPrChange>
          </w:tcPr>
          <w:p w14:paraId="5A1E7116" w14:textId="77777777" w:rsidR="008F7C85" w:rsidRPr="008F7C85" w:rsidRDefault="008F7C85" w:rsidP="008F7C85">
            <w:pPr>
              <w:spacing w:after="0" w:line="240" w:lineRule="auto"/>
              <w:rPr>
                <w:ins w:id="176" w:author="Ankit Verma" w:date="2024-05-17T16:16:00Z"/>
                <w:rFonts w:ascii="Calibri" w:eastAsia="Times New Roman" w:hAnsi="Calibri" w:cs="Calibri"/>
                <w:b/>
                <w:bCs/>
                <w:color w:val="000000"/>
                <w:sz w:val="24"/>
                <w:szCs w:val="24"/>
                <w:lang w:eastAsia="en-IN" w:bidi="ar-SA"/>
                <w:rPrChange w:id="177" w:author="Ankit Verma" w:date="2024-05-17T16:15:00Z">
                  <w:rPr>
                    <w:ins w:id="178" w:author="Ankit Verma" w:date="2024-05-17T16:16:00Z"/>
                    <w:rFonts w:ascii="Calibri" w:eastAsia="Times New Roman" w:hAnsi="Calibri" w:cs="Calibri"/>
                    <w:b/>
                    <w:bCs/>
                    <w:color w:val="000000"/>
                    <w:sz w:val="24"/>
                    <w:szCs w:val="24"/>
                    <w:lang w:eastAsia="en-IN" w:bidi="ar-SA"/>
                  </w:rPr>
                </w:rPrChange>
              </w:rPr>
            </w:pPr>
          </w:p>
        </w:tc>
      </w:tr>
      <w:tr w:rsidR="008F7C85" w:rsidRPr="008F7C85" w14:paraId="7DAFC727" w14:textId="5CE53D05" w:rsidTr="008F7C85">
        <w:trPr>
          <w:trHeight w:val="312"/>
          <w:ins w:id="179" w:author="Ankit Verma" w:date="2024-05-17T16:15:00Z"/>
          <w:trPrChange w:id="180" w:author="Ankit Verma" w:date="2024-05-17T16:16:00Z">
            <w:trPr>
              <w:trHeight w:val="312"/>
            </w:trPr>
          </w:trPrChange>
        </w:trPr>
        <w:tc>
          <w:tcPr>
            <w:tcW w:w="9360" w:type="dxa"/>
            <w:gridSpan w:val="2"/>
            <w:tcBorders>
              <w:top w:val="nil"/>
              <w:left w:val="nil"/>
              <w:bottom w:val="nil"/>
              <w:right w:val="nil"/>
            </w:tcBorders>
            <w:shd w:val="clear" w:color="auto" w:fill="auto"/>
            <w:noWrap/>
            <w:vAlign w:val="bottom"/>
            <w:hideMark/>
            <w:tcPrChange w:id="181" w:author="Ankit Verma" w:date="2024-05-17T16:16:00Z">
              <w:tcPr>
                <w:tcW w:w="9360" w:type="dxa"/>
                <w:gridSpan w:val="2"/>
                <w:tcBorders>
                  <w:top w:val="nil"/>
                  <w:left w:val="nil"/>
                  <w:bottom w:val="nil"/>
                  <w:right w:val="nil"/>
                </w:tcBorders>
                <w:shd w:val="clear" w:color="auto" w:fill="auto"/>
                <w:noWrap/>
                <w:vAlign w:val="bottom"/>
                <w:hideMark/>
              </w:tcPr>
            </w:tcPrChange>
          </w:tcPr>
          <w:p w14:paraId="042AEC16" w14:textId="77777777" w:rsidR="008F7C85" w:rsidRPr="008F7C85" w:rsidRDefault="008F7C85" w:rsidP="008F7C85">
            <w:pPr>
              <w:spacing w:after="0" w:line="240" w:lineRule="auto"/>
              <w:jc w:val="both"/>
              <w:rPr>
                <w:ins w:id="182" w:author="Ankit Verma" w:date="2024-05-17T16:15:00Z"/>
                <w:rFonts w:ascii="Calibri" w:eastAsia="Times New Roman" w:hAnsi="Calibri" w:cs="Calibri"/>
                <w:b/>
                <w:bCs/>
                <w:color w:val="000000"/>
                <w:sz w:val="24"/>
                <w:szCs w:val="24"/>
                <w:lang w:eastAsia="en-IN" w:bidi="ar-SA"/>
                <w:rPrChange w:id="183" w:author="Ankit Verma" w:date="2024-05-17T16:15:00Z">
                  <w:rPr>
                    <w:ins w:id="184" w:author="Ankit Verma" w:date="2024-05-17T16:15:00Z"/>
                    <w:rFonts w:ascii="Calibri" w:eastAsia="Times New Roman" w:hAnsi="Calibri" w:cs="Calibri"/>
                    <w:color w:val="000000"/>
                    <w:sz w:val="24"/>
                    <w:szCs w:val="24"/>
                    <w:lang w:eastAsia="en-IN" w:bidi="ar-SA"/>
                  </w:rPr>
                </w:rPrChange>
              </w:rPr>
              <w:pPrChange w:id="185" w:author="Ankit Verma" w:date="2024-05-17T16:17:00Z">
                <w:pPr>
                  <w:spacing w:after="0" w:line="240" w:lineRule="auto"/>
                </w:pPr>
              </w:pPrChange>
            </w:pPr>
            <w:ins w:id="186" w:author="Ankit Verma" w:date="2024-05-17T16:15:00Z">
              <w:r w:rsidRPr="008F7C85">
                <w:rPr>
                  <w:rFonts w:ascii="Calibri" w:eastAsia="Times New Roman" w:hAnsi="Calibri" w:cs="Calibri"/>
                  <w:b/>
                  <w:bCs/>
                  <w:color w:val="000000"/>
                  <w:sz w:val="24"/>
                  <w:szCs w:val="24"/>
                  <w:lang w:eastAsia="en-IN" w:bidi="ar-SA"/>
                  <w:rPrChange w:id="187" w:author="Ankit Verma" w:date="2024-05-17T16:15:00Z">
                    <w:rPr>
                      <w:rFonts w:ascii="Calibri" w:eastAsia="Times New Roman" w:hAnsi="Calibri" w:cs="Calibri"/>
                      <w:color w:val="000000"/>
                      <w:sz w:val="24"/>
                      <w:szCs w:val="24"/>
                      <w:lang w:eastAsia="en-IN" w:bidi="ar-SA"/>
                    </w:rPr>
                  </w:rPrChange>
                </w:rPr>
                <w:t>Example: for Plan A, based on the customer usage and rate slabs the bill value will be calculated as below</w:t>
              </w:r>
            </w:ins>
          </w:p>
        </w:tc>
        <w:tc>
          <w:tcPr>
            <w:tcW w:w="4598" w:type="dxa"/>
            <w:tcBorders>
              <w:top w:val="nil"/>
              <w:left w:val="nil"/>
              <w:bottom w:val="nil"/>
              <w:right w:val="nil"/>
            </w:tcBorders>
            <w:tcPrChange w:id="188" w:author="Ankit Verma" w:date="2024-05-17T16:16:00Z">
              <w:tcPr>
                <w:tcW w:w="9360" w:type="dxa"/>
                <w:tcBorders>
                  <w:top w:val="nil"/>
                  <w:left w:val="nil"/>
                  <w:bottom w:val="nil"/>
                  <w:right w:val="nil"/>
                </w:tcBorders>
              </w:tcPr>
            </w:tcPrChange>
          </w:tcPr>
          <w:p w14:paraId="6162D576" w14:textId="77777777" w:rsidR="008F7C85" w:rsidRPr="008F7C85" w:rsidRDefault="008F7C85" w:rsidP="008F7C85">
            <w:pPr>
              <w:spacing w:after="0" w:line="240" w:lineRule="auto"/>
              <w:rPr>
                <w:ins w:id="189" w:author="Ankit Verma" w:date="2024-05-17T16:16:00Z"/>
                <w:rFonts w:ascii="Calibri" w:eastAsia="Times New Roman" w:hAnsi="Calibri" w:cs="Calibri"/>
                <w:b/>
                <w:bCs/>
                <w:color w:val="000000"/>
                <w:sz w:val="24"/>
                <w:szCs w:val="24"/>
                <w:lang w:eastAsia="en-IN" w:bidi="ar-SA"/>
                <w:rPrChange w:id="190" w:author="Ankit Verma" w:date="2024-05-17T16:15:00Z">
                  <w:rPr>
                    <w:ins w:id="191" w:author="Ankit Verma" w:date="2024-05-17T16:16:00Z"/>
                    <w:rFonts w:ascii="Calibri" w:eastAsia="Times New Roman" w:hAnsi="Calibri" w:cs="Calibri"/>
                    <w:b/>
                    <w:bCs/>
                    <w:color w:val="000000"/>
                    <w:sz w:val="24"/>
                    <w:szCs w:val="24"/>
                    <w:lang w:eastAsia="en-IN" w:bidi="ar-SA"/>
                  </w:rPr>
                </w:rPrChange>
              </w:rPr>
            </w:pPr>
          </w:p>
        </w:tc>
      </w:tr>
      <w:tr w:rsidR="008F7C85" w:rsidRPr="008F7C85" w14:paraId="2BA6DD30" w14:textId="27A3F83E" w:rsidTr="008F7C85">
        <w:trPr>
          <w:trHeight w:val="312"/>
          <w:ins w:id="192" w:author="Ankit Verma" w:date="2024-05-17T16:15:00Z"/>
          <w:trPrChange w:id="193" w:author="Ankit Verma" w:date="2024-05-17T16:16:00Z">
            <w:trPr>
              <w:trHeight w:val="312"/>
            </w:trPr>
          </w:trPrChange>
        </w:trPr>
        <w:tc>
          <w:tcPr>
            <w:tcW w:w="9360" w:type="dxa"/>
            <w:gridSpan w:val="2"/>
            <w:tcBorders>
              <w:top w:val="nil"/>
              <w:left w:val="nil"/>
              <w:bottom w:val="nil"/>
              <w:right w:val="nil"/>
            </w:tcBorders>
            <w:shd w:val="clear" w:color="auto" w:fill="auto"/>
            <w:noWrap/>
            <w:vAlign w:val="bottom"/>
            <w:hideMark/>
            <w:tcPrChange w:id="194" w:author="Ankit Verma" w:date="2024-05-17T16:16:00Z">
              <w:tcPr>
                <w:tcW w:w="9360" w:type="dxa"/>
                <w:gridSpan w:val="2"/>
                <w:tcBorders>
                  <w:top w:val="nil"/>
                  <w:left w:val="nil"/>
                  <w:bottom w:val="nil"/>
                  <w:right w:val="nil"/>
                </w:tcBorders>
                <w:shd w:val="clear" w:color="auto" w:fill="auto"/>
                <w:noWrap/>
                <w:vAlign w:val="bottom"/>
                <w:hideMark/>
              </w:tcPr>
            </w:tcPrChange>
          </w:tcPr>
          <w:p w14:paraId="5B782817" w14:textId="77777777" w:rsidR="008F7C85" w:rsidRPr="008F7C85" w:rsidRDefault="008F7C85" w:rsidP="008F7C85">
            <w:pPr>
              <w:spacing w:after="0" w:line="240" w:lineRule="auto"/>
              <w:jc w:val="both"/>
              <w:rPr>
                <w:ins w:id="195" w:author="Ankit Verma" w:date="2024-05-17T16:15:00Z"/>
                <w:rFonts w:ascii="Calibri" w:eastAsia="Times New Roman" w:hAnsi="Calibri" w:cs="Calibri"/>
                <w:b/>
                <w:bCs/>
                <w:color w:val="000000"/>
                <w:sz w:val="24"/>
                <w:szCs w:val="24"/>
                <w:lang w:eastAsia="en-IN" w:bidi="ar-SA"/>
                <w:rPrChange w:id="196" w:author="Ankit Verma" w:date="2024-05-17T16:15:00Z">
                  <w:rPr>
                    <w:ins w:id="197" w:author="Ankit Verma" w:date="2024-05-17T16:15:00Z"/>
                    <w:rFonts w:ascii="Calibri" w:eastAsia="Times New Roman" w:hAnsi="Calibri" w:cs="Calibri"/>
                    <w:color w:val="000000"/>
                    <w:sz w:val="24"/>
                    <w:szCs w:val="24"/>
                    <w:lang w:eastAsia="en-IN" w:bidi="ar-SA"/>
                  </w:rPr>
                </w:rPrChange>
              </w:rPr>
              <w:pPrChange w:id="198" w:author="Ankit Verma" w:date="2024-05-17T16:17:00Z">
                <w:pPr>
                  <w:spacing w:after="0" w:line="240" w:lineRule="auto"/>
                </w:pPr>
              </w:pPrChange>
            </w:pPr>
            <w:ins w:id="199" w:author="Ankit Verma" w:date="2024-05-17T16:15:00Z">
              <w:r w:rsidRPr="008F7C85">
                <w:rPr>
                  <w:rFonts w:ascii="Calibri" w:eastAsia="Times New Roman" w:hAnsi="Calibri" w:cs="Calibri"/>
                  <w:b/>
                  <w:bCs/>
                  <w:color w:val="000000"/>
                  <w:sz w:val="24"/>
                  <w:szCs w:val="24"/>
                  <w:lang w:eastAsia="en-IN" w:bidi="ar-SA"/>
                  <w:rPrChange w:id="200" w:author="Ankit Verma" w:date="2024-05-17T16:15:00Z">
                    <w:rPr>
                      <w:rFonts w:ascii="Calibri" w:eastAsia="Times New Roman" w:hAnsi="Calibri" w:cs="Calibri"/>
                      <w:color w:val="000000"/>
                      <w:sz w:val="24"/>
                      <w:szCs w:val="24"/>
                      <w:lang w:eastAsia="en-IN" w:bidi="ar-SA"/>
                    </w:rPr>
                  </w:rPrChange>
                </w:rPr>
                <w:t xml:space="preserve">Based on the usage of 33000, the </w:t>
              </w:r>
              <w:proofErr w:type="spellStart"/>
              <w:r w:rsidRPr="008F7C85">
                <w:rPr>
                  <w:rFonts w:ascii="Calibri" w:eastAsia="Times New Roman" w:hAnsi="Calibri" w:cs="Calibri"/>
                  <w:b/>
                  <w:bCs/>
                  <w:color w:val="000000"/>
                  <w:sz w:val="24"/>
                  <w:szCs w:val="24"/>
                  <w:lang w:eastAsia="en-IN" w:bidi="ar-SA"/>
                  <w:rPrChange w:id="201" w:author="Ankit Verma" w:date="2024-05-17T16:15:00Z">
                    <w:rPr>
                      <w:rFonts w:ascii="Calibri" w:eastAsia="Times New Roman" w:hAnsi="Calibri" w:cs="Calibri"/>
                      <w:color w:val="000000"/>
                      <w:sz w:val="24"/>
                      <w:szCs w:val="24"/>
                      <w:lang w:eastAsia="en-IN" w:bidi="ar-SA"/>
                    </w:rPr>
                  </w:rPrChange>
                </w:rPr>
                <w:t>BillValue</w:t>
              </w:r>
              <w:proofErr w:type="spellEnd"/>
              <w:r w:rsidRPr="008F7C85">
                <w:rPr>
                  <w:rFonts w:ascii="Calibri" w:eastAsia="Times New Roman" w:hAnsi="Calibri" w:cs="Calibri"/>
                  <w:b/>
                  <w:bCs/>
                  <w:color w:val="000000"/>
                  <w:sz w:val="24"/>
                  <w:szCs w:val="24"/>
                  <w:lang w:eastAsia="en-IN" w:bidi="ar-SA"/>
                  <w:rPrChange w:id="202" w:author="Ankit Verma" w:date="2024-05-17T16:15:00Z">
                    <w:rPr>
                      <w:rFonts w:ascii="Calibri" w:eastAsia="Times New Roman" w:hAnsi="Calibri" w:cs="Calibri"/>
                      <w:color w:val="000000"/>
                      <w:sz w:val="24"/>
                      <w:szCs w:val="24"/>
                      <w:lang w:eastAsia="en-IN" w:bidi="ar-SA"/>
                    </w:rPr>
                  </w:rPrChange>
                </w:rPr>
                <w:t xml:space="preserve"> = 6300</w:t>
              </w:r>
            </w:ins>
          </w:p>
        </w:tc>
        <w:tc>
          <w:tcPr>
            <w:tcW w:w="4598" w:type="dxa"/>
            <w:tcBorders>
              <w:top w:val="nil"/>
              <w:left w:val="nil"/>
              <w:bottom w:val="nil"/>
              <w:right w:val="nil"/>
            </w:tcBorders>
            <w:tcPrChange w:id="203" w:author="Ankit Verma" w:date="2024-05-17T16:16:00Z">
              <w:tcPr>
                <w:tcW w:w="9360" w:type="dxa"/>
                <w:tcBorders>
                  <w:top w:val="nil"/>
                  <w:left w:val="nil"/>
                  <w:bottom w:val="nil"/>
                  <w:right w:val="nil"/>
                </w:tcBorders>
              </w:tcPr>
            </w:tcPrChange>
          </w:tcPr>
          <w:p w14:paraId="58773D56" w14:textId="77777777" w:rsidR="008F7C85" w:rsidRPr="008F7C85" w:rsidRDefault="008F7C85" w:rsidP="008F7C85">
            <w:pPr>
              <w:spacing w:after="0" w:line="240" w:lineRule="auto"/>
              <w:rPr>
                <w:ins w:id="204" w:author="Ankit Verma" w:date="2024-05-17T16:16:00Z"/>
                <w:rFonts w:ascii="Calibri" w:eastAsia="Times New Roman" w:hAnsi="Calibri" w:cs="Calibri"/>
                <w:b/>
                <w:bCs/>
                <w:color w:val="000000"/>
                <w:sz w:val="24"/>
                <w:szCs w:val="24"/>
                <w:lang w:eastAsia="en-IN" w:bidi="ar-SA"/>
                <w:rPrChange w:id="205" w:author="Ankit Verma" w:date="2024-05-17T16:15:00Z">
                  <w:rPr>
                    <w:ins w:id="206" w:author="Ankit Verma" w:date="2024-05-17T16:16:00Z"/>
                    <w:rFonts w:ascii="Calibri" w:eastAsia="Times New Roman" w:hAnsi="Calibri" w:cs="Calibri"/>
                    <w:b/>
                    <w:bCs/>
                    <w:color w:val="000000"/>
                    <w:sz w:val="24"/>
                    <w:szCs w:val="24"/>
                    <w:lang w:eastAsia="en-IN" w:bidi="ar-SA"/>
                  </w:rPr>
                </w:rPrChange>
              </w:rPr>
            </w:pPr>
          </w:p>
        </w:tc>
      </w:tr>
      <w:tr w:rsidR="008F7C85" w:rsidRPr="008F7C85" w14:paraId="42C9B503" w14:textId="7178EBC6" w:rsidTr="008F7C85">
        <w:trPr>
          <w:trHeight w:val="312"/>
          <w:ins w:id="207" w:author="Ankit Verma" w:date="2024-05-17T16:15:00Z"/>
          <w:trPrChange w:id="208" w:author="Ankit Verma" w:date="2024-05-17T16:16:00Z">
            <w:trPr>
              <w:trHeight w:val="312"/>
            </w:trPr>
          </w:trPrChange>
        </w:trPr>
        <w:tc>
          <w:tcPr>
            <w:tcW w:w="9360" w:type="dxa"/>
            <w:gridSpan w:val="2"/>
            <w:tcBorders>
              <w:top w:val="nil"/>
              <w:left w:val="nil"/>
              <w:bottom w:val="nil"/>
              <w:right w:val="nil"/>
            </w:tcBorders>
            <w:shd w:val="clear" w:color="auto" w:fill="auto"/>
            <w:noWrap/>
            <w:vAlign w:val="bottom"/>
            <w:hideMark/>
            <w:tcPrChange w:id="209" w:author="Ankit Verma" w:date="2024-05-17T16:16:00Z">
              <w:tcPr>
                <w:tcW w:w="9360" w:type="dxa"/>
                <w:gridSpan w:val="2"/>
                <w:tcBorders>
                  <w:top w:val="nil"/>
                  <w:left w:val="nil"/>
                  <w:bottom w:val="nil"/>
                  <w:right w:val="nil"/>
                </w:tcBorders>
                <w:shd w:val="clear" w:color="auto" w:fill="auto"/>
                <w:noWrap/>
                <w:vAlign w:val="bottom"/>
                <w:hideMark/>
              </w:tcPr>
            </w:tcPrChange>
          </w:tcPr>
          <w:p w14:paraId="3B804451" w14:textId="77777777" w:rsidR="008F7C85" w:rsidRPr="008F7C85" w:rsidRDefault="008F7C85" w:rsidP="008F7C85">
            <w:pPr>
              <w:spacing w:after="0" w:line="240" w:lineRule="auto"/>
              <w:jc w:val="both"/>
              <w:rPr>
                <w:ins w:id="210" w:author="Ankit Verma" w:date="2024-05-17T16:15:00Z"/>
                <w:rFonts w:ascii="Calibri" w:eastAsia="Times New Roman" w:hAnsi="Calibri" w:cs="Calibri"/>
                <w:b/>
                <w:bCs/>
                <w:color w:val="000000"/>
                <w:sz w:val="24"/>
                <w:szCs w:val="24"/>
                <w:lang w:eastAsia="en-IN" w:bidi="ar-SA"/>
                <w:rPrChange w:id="211" w:author="Ankit Verma" w:date="2024-05-17T16:15:00Z">
                  <w:rPr>
                    <w:ins w:id="212" w:author="Ankit Verma" w:date="2024-05-17T16:15:00Z"/>
                    <w:rFonts w:ascii="Calibri" w:eastAsia="Times New Roman" w:hAnsi="Calibri" w:cs="Calibri"/>
                    <w:color w:val="000000"/>
                    <w:sz w:val="24"/>
                    <w:szCs w:val="24"/>
                    <w:lang w:eastAsia="en-IN" w:bidi="ar-SA"/>
                  </w:rPr>
                </w:rPrChange>
              </w:rPr>
              <w:pPrChange w:id="213" w:author="Ankit Verma" w:date="2024-05-17T16:17:00Z">
                <w:pPr>
                  <w:spacing w:after="0" w:line="240" w:lineRule="auto"/>
                </w:pPr>
              </w:pPrChange>
            </w:pPr>
            <w:ins w:id="214" w:author="Ankit Verma" w:date="2024-05-17T16:15:00Z">
              <w:r w:rsidRPr="008F7C85">
                <w:rPr>
                  <w:rFonts w:ascii="Calibri" w:eastAsia="Times New Roman" w:hAnsi="Calibri" w:cs="Calibri"/>
                  <w:b/>
                  <w:bCs/>
                  <w:color w:val="000000"/>
                  <w:sz w:val="24"/>
                  <w:szCs w:val="24"/>
                  <w:lang w:eastAsia="en-IN" w:bidi="ar-SA"/>
                  <w:rPrChange w:id="215" w:author="Ankit Verma" w:date="2024-05-17T16:15:00Z">
                    <w:rPr>
                      <w:rFonts w:ascii="Calibri" w:eastAsia="Times New Roman" w:hAnsi="Calibri" w:cs="Calibri"/>
                      <w:color w:val="000000"/>
                      <w:sz w:val="24"/>
                      <w:szCs w:val="24"/>
                      <w:lang w:eastAsia="en-IN" w:bidi="ar-SA"/>
                    </w:rPr>
                  </w:rPrChange>
                </w:rPr>
                <w:t>Calculation: =10000*0.25+10000*0.2+10000*0.15+3000*0.1</w:t>
              </w:r>
            </w:ins>
          </w:p>
        </w:tc>
        <w:tc>
          <w:tcPr>
            <w:tcW w:w="4598" w:type="dxa"/>
            <w:tcBorders>
              <w:top w:val="nil"/>
              <w:left w:val="nil"/>
              <w:bottom w:val="nil"/>
              <w:right w:val="nil"/>
            </w:tcBorders>
            <w:tcPrChange w:id="216" w:author="Ankit Verma" w:date="2024-05-17T16:16:00Z">
              <w:tcPr>
                <w:tcW w:w="9360" w:type="dxa"/>
                <w:tcBorders>
                  <w:top w:val="nil"/>
                  <w:left w:val="nil"/>
                  <w:bottom w:val="nil"/>
                  <w:right w:val="nil"/>
                </w:tcBorders>
              </w:tcPr>
            </w:tcPrChange>
          </w:tcPr>
          <w:p w14:paraId="46F9FB79" w14:textId="77777777" w:rsidR="008F7C85" w:rsidRPr="008F7C85" w:rsidRDefault="008F7C85" w:rsidP="008F7C85">
            <w:pPr>
              <w:spacing w:after="0" w:line="240" w:lineRule="auto"/>
              <w:rPr>
                <w:ins w:id="217" w:author="Ankit Verma" w:date="2024-05-17T16:16:00Z"/>
                <w:rFonts w:ascii="Calibri" w:eastAsia="Times New Roman" w:hAnsi="Calibri" w:cs="Calibri"/>
                <w:b/>
                <w:bCs/>
                <w:color w:val="000000"/>
                <w:sz w:val="24"/>
                <w:szCs w:val="24"/>
                <w:lang w:eastAsia="en-IN" w:bidi="ar-SA"/>
                <w:rPrChange w:id="218" w:author="Ankit Verma" w:date="2024-05-17T16:15:00Z">
                  <w:rPr>
                    <w:ins w:id="219" w:author="Ankit Verma" w:date="2024-05-17T16:16:00Z"/>
                    <w:rFonts w:ascii="Calibri" w:eastAsia="Times New Roman" w:hAnsi="Calibri" w:cs="Calibri"/>
                    <w:b/>
                    <w:bCs/>
                    <w:color w:val="000000"/>
                    <w:sz w:val="24"/>
                    <w:szCs w:val="24"/>
                    <w:lang w:eastAsia="en-IN" w:bidi="ar-SA"/>
                  </w:rPr>
                </w:rPrChange>
              </w:rPr>
            </w:pPr>
          </w:p>
        </w:tc>
      </w:tr>
    </w:tbl>
    <w:p w14:paraId="6EF868C7" w14:textId="77777777" w:rsidR="008F7C85" w:rsidRPr="008F7C85" w:rsidRDefault="008F7C85" w:rsidP="00E16803">
      <w:pPr>
        <w:pStyle w:val="ListBullet"/>
        <w:numPr>
          <w:ilvl w:val="0"/>
          <w:numId w:val="0"/>
        </w:numPr>
        <w:spacing w:after="100" w:afterAutospacing="1"/>
        <w:ind w:left="360" w:hanging="360"/>
        <w:jc w:val="center"/>
        <w:rPr>
          <w:ins w:id="220" w:author="Ankit Verma" w:date="2024-05-17T16:14:00Z"/>
          <w:b/>
          <w:bCs/>
          <w:rPrChange w:id="221" w:author="Ankit Verma" w:date="2024-05-17T16:14:00Z">
            <w:rPr>
              <w:ins w:id="222" w:author="Ankit Verma" w:date="2024-05-17T16:14:00Z"/>
            </w:rPr>
          </w:rPrChange>
        </w:rPr>
        <w:pPrChange w:id="223" w:author="Ankit Verma" w:date="2024-05-17T16:14:00Z">
          <w:pPr>
            <w:pStyle w:val="ListBullet"/>
            <w:spacing w:after="100" w:afterAutospacing="1"/>
            <w:jc w:val="center"/>
          </w:pPr>
        </w:pPrChange>
      </w:pPr>
    </w:p>
    <w:p w14:paraId="6C7D1139" w14:textId="150A961F" w:rsidR="00E16803" w:rsidRDefault="00E16803" w:rsidP="00E16803">
      <w:pPr>
        <w:pStyle w:val="ListBullet"/>
        <w:numPr>
          <w:ilvl w:val="0"/>
          <w:numId w:val="0"/>
        </w:numPr>
        <w:spacing w:after="100" w:afterAutospacing="1"/>
        <w:ind w:left="360" w:hanging="360"/>
        <w:jc w:val="center"/>
        <w:rPr>
          <w:ins w:id="224" w:author="Ankit Verma" w:date="2024-05-17T16:14:00Z"/>
        </w:rPr>
      </w:pPr>
    </w:p>
    <w:p w14:paraId="522DD1A4" w14:textId="42D06B20" w:rsidR="00E16803" w:rsidRDefault="00E16803" w:rsidP="00E16803">
      <w:pPr>
        <w:pStyle w:val="ListBullet"/>
        <w:numPr>
          <w:ilvl w:val="0"/>
          <w:numId w:val="0"/>
        </w:numPr>
        <w:spacing w:after="100" w:afterAutospacing="1"/>
        <w:ind w:left="360" w:hanging="360"/>
        <w:jc w:val="center"/>
        <w:rPr>
          <w:ins w:id="225" w:author="Ankit Verma" w:date="2024-05-17T16:14:00Z"/>
        </w:rPr>
      </w:pPr>
    </w:p>
    <w:p w14:paraId="50AA8FB4" w14:textId="015B0BC6" w:rsidR="00E16803" w:rsidRDefault="00E16803" w:rsidP="00E16803">
      <w:pPr>
        <w:pStyle w:val="ListBullet"/>
        <w:numPr>
          <w:ilvl w:val="0"/>
          <w:numId w:val="0"/>
        </w:numPr>
        <w:spacing w:after="100" w:afterAutospacing="1"/>
        <w:ind w:left="360" w:hanging="360"/>
        <w:pPrChange w:id="226" w:author="Ankit Verma" w:date="2024-05-17T16:14:00Z">
          <w:pPr>
            <w:pStyle w:val="ListBullet"/>
          </w:pPr>
        </w:pPrChange>
      </w:pPr>
    </w:p>
    <w:p w14:paraId="04426AF5" w14:textId="6F6ECD0F" w:rsidR="00E16803" w:rsidRDefault="00E16803" w:rsidP="00E16803">
      <w:r w:rsidRPr="00E16803">
        <w:lastRenderedPageBreak/>
        <w:drawing>
          <wp:inline distT="0" distB="0" distL="0" distR="0" wp14:anchorId="08BDA9F8" wp14:editId="44CF5522">
            <wp:extent cx="592836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8193" cy="2933146"/>
                    </a:xfrm>
                    <a:prstGeom prst="rect">
                      <a:avLst/>
                    </a:prstGeom>
                  </pic:spPr>
                </pic:pic>
              </a:graphicData>
            </a:graphic>
          </wp:inline>
        </w:drawing>
      </w:r>
    </w:p>
    <w:p w14:paraId="45EE769C" w14:textId="7A27ED8E" w:rsidR="00E16803" w:rsidRDefault="00E16803" w:rsidP="00E16803">
      <w:r w:rsidRPr="00E16803">
        <w:lastRenderedPageBreak/>
        <w:drawing>
          <wp:inline distT="0" distB="0" distL="0" distR="0" wp14:anchorId="4F921AC2" wp14:editId="3A93C578">
            <wp:extent cx="8863330" cy="516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5166360"/>
                    </a:xfrm>
                    <a:prstGeom prst="rect">
                      <a:avLst/>
                    </a:prstGeom>
                  </pic:spPr>
                </pic:pic>
              </a:graphicData>
            </a:graphic>
          </wp:inline>
        </w:drawing>
      </w:r>
    </w:p>
    <w:p w14:paraId="68D15C71" w14:textId="62511E69" w:rsidR="00E16803" w:rsidRDefault="00E16803" w:rsidP="00E16803"/>
    <w:p w14:paraId="5D0896CE" w14:textId="371A30BD" w:rsidR="00E16803" w:rsidRDefault="00E16803" w:rsidP="00E16803">
      <w:r w:rsidRPr="00E16803">
        <w:lastRenderedPageBreak/>
        <w:drawing>
          <wp:inline distT="0" distB="0" distL="0" distR="0" wp14:anchorId="02CC850D" wp14:editId="55CA55E2">
            <wp:extent cx="8863330" cy="4861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4861560"/>
                    </a:xfrm>
                    <a:prstGeom prst="rect">
                      <a:avLst/>
                    </a:prstGeom>
                  </pic:spPr>
                </pic:pic>
              </a:graphicData>
            </a:graphic>
          </wp:inline>
        </w:drawing>
      </w:r>
    </w:p>
    <w:p w14:paraId="3EAF8CDC" w14:textId="6FBBAF55" w:rsidR="00E16803" w:rsidRDefault="00E16803" w:rsidP="00E16803"/>
    <w:p w14:paraId="0E4240CD" w14:textId="1EBCA1C3" w:rsidR="00E16803" w:rsidDel="008F7C85" w:rsidRDefault="00E16803" w:rsidP="00E16803">
      <w:pPr>
        <w:rPr>
          <w:del w:id="227" w:author="Ankit Verma" w:date="2024-05-17T16:18:00Z"/>
        </w:rPr>
      </w:pPr>
    </w:p>
    <w:p w14:paraId="45966C8A" w14:textId="36CEB48A" w:rsidR="00E16803" w:rsidDel="008F7C85" w:rsidRDefault="00E16803" w:rsidP="00E16803">
      <w:pPr>
        <w:rPr>
          <w:del w:id="228" w:author="Ankit Verma" w:date="2024-05-17T16:18:00Z"/>
        </w:rPr>
      </w:pPr>
    </w:p>
    <w:p w14:paraId="32F0D3C5" w14:textId="5BF90AE6" w:rsidR="00E16803" w:rsidDel="008F7C85" w:rsidRDefault="00E16803" w:rsidP="00E16803">
      <w:pPr>
        <w:rPr>
          <w:del w:id="229" w:author="Ankit Verma" w:date="2024-05-17T16:18:00Z"/>
        </w:rPr>
      </w:pPr>
    </w:p>
    <w:p w14:paraId="7C240DB1" w14:textId="0E2E2DF9" w:rsidR="00E16803" w:rsidDel="008F7C85" w:rsidRDefault="00E16803" w:rsidP="00E16803">
      <w:pPr>
        <w:rPr>
          <w:del w:id="230" w:author="Ankit Verma" w:date="2024-05-17T16:18:00Z"/>
        </w:rPr>
      </w:pPr>
    </w:p>
    <w:p w14:paraId="1CA667E0" w14:textId="36EBBB9E" w:rsidR="00E16803" w:rsidDel="008F7C85" w:rsidRDefault="00E16803" w:rsidP="00E16803">
      <w:pPr>
        <w:rPr>
          <w:del w:id="231" w:author="Ankit Verma" w:date="2024-05-17T16:18:00Z"/>
        </w:rPr>
      </w:pPr>
    </w:p>
    <w:p w14:paraId="0C895B91" w14:textId="0C8A81E0" w:rsidR="00E16803" w:rsidDel="008F7C85" w:rsidRDefault="00E16803" w:rsidP="00E16803">
      <w:pPr>
        <w:rPr>
          <w:del w:id="232" w:author="Ankit Verma" w:date="2024-05-17T16:18:00Z"/>
        </w:rPr>
      </w:pPr>
    </w:p>
    <w:p w14:paraId="38A52AB1" w14:textId="77777777" w:rsidR="00E16803" w:rsidDel="008F7C85" w:rsidRDefault="00E16803" w:rsidP="00E16803">
      <w:pPr>
        <w:rPr>
          <w:del w:id="233" w:author="Ankit Verma" w:date="2024-05-17T16:18:00Z"/>
        </w:rPr>
      </w:pPr>
    </w:p>
    <w:p w14:paraId="5587B184" w14:textId="6DF4C2F6" w:rsidR="00E16803" w:rsidDel="008F7C85" w:rsidRDefault="00E16803" w:rsidP="00E16803">
      <w:pPr>
        <w:rPr>
          <w:del w:id="234" w:author="Ankit Verma" w:date="2024-05-17T16:18:00Z"/>
        </w:rPr>
      </w:pPr>
    </w:p>
    <w:p w14:paraId="61E85698" w14:textId="294EFAEF" w:rsidR="00E16803" w:rsidRDefault="00E16803" w:rsidP="00E16803"/>
    <w:p w14:paraId="55FD6403" w14:textId="74F2A1FA" w:rsidR="00E16803" w:rsidRDefault="00E16803" w:rsidP="00E16803"/>
    <w:p w14:paraId="0C8DAC33" w14:textId="6429ED78" w:rsidR="00E16803" w:rsidRPr="00E16803" w:rsidRDefault="00E16803" w:rsidP="00E16803">
      <w:pPr>
        <w:rPr>
          <w:sz w:val="32"/>
          <w:szCs w:val="28"/>
        </w:rPr>
      </w:pPr>
      <w:r w:rsidRPr="00E16803">
        <w:rPr>
          <w:b/>
          <w:bCs/>
          <w:sz w:val="40"/>
          <w:szCs w:val="36"/>
          <w:u w:val="single"/>
        </w:rPr>
        <w:t>SQL QUERY:</w:t>
      </w:r>
      <w:r>
        <w:rPr>
          <w:b/>
          <w:bCs/>
          <w:sz w:val="40"/>
          <w:szCs w:val="36"/>
          <w:u w:val="single"/>
        </w:rPr>
        <w:t xml:space="preserve"> </w:t>
      </w:r>
      <w:r>
        <w:rPr>
          <w:sz w:val="32"/>
          <w:szCs w:val="28"/>
        </w:rPr>
        <w:t>T</w:t>
      </w:r>
      <w:r w:rsidRPr="00E16803">
        <w:rPr>
          <w:sz w:val="32"/>
          <w:szCs w:val="28"/>
        </w:rPr>
        <w:t>his is a simple copy data from MySQL work bench</w:t>
      </w:r>
    </w:p>
    <w:p w14:paraId="6BD35ECB" w14:textId="35EEE5D2"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create database </w:t>
      </w:r>
      <w:proofErr w:type="spellStart"/>
      <w:r w:rsidRPr="00E16803">
        <w:rPr>
          <w:rFonts w:ascii="Dubai" w:hAnsi="Dubai" w:cs="Dubai"/>
          <w:sz w:val="20"/>
          <w:highlight w:val="yellow"/>
        </w:rPr>
        <w:t>noesys</w:t>
      </w:r>
      <w:proofErr w:type="spellEnd"/>
      <w:r w:rsidRPr="00E16803">
        <w:rPr>
          <w:rFonts w:ascii="Dubai" w:hAnsi="Dubai" w:cs="Dubai"/>
          <w:sz w:val="20"/>
          <w:highlight w:val="yellow"/>
        </w:rPr>
        <w:t>;</w:t>
      </w:r>
    </w:p>
    <w:p w14:paraId="3E34C2A6" w14:textId="28F38C46"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use </w:t>
      </w:r>
      <w:proofErr w:type="spellStart"/>
      <w:r w:rsidRPr="00E16803">
        <w:rPr>
          <w:rFonts w:ascii="Dubai" w:hAnsi="Dubai" w:cs="Dubai"/>
          <w:sz w:val="20"/>
          <w:highlight w:val="yellow"/>
        </w:rPr>
        <w:t>noesys</w:t>
      </w:r>
      <w:proofErr w:type="spellEnd"/>
      <w:r w:rsidRPr="00E16803">
        <w:rPr>
          <w:rFonts w:ascii="Dubai" w:hAnsi="Dubai" w:cs="Dubai"/>
          <w:sz w:val="20"/>
          <w:highlight w:val="yellow"/>
        </w:rPr>
        <w:t>;</w:t>
      </w:r>
    </w:p>
    <w:p w14:paraId="091C3A11"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CREATE TABLE IF NOT EXISTS </w:t>
      </w:r>
      <w:proofErr w:type="spellStart"/>
      <w:r w:rsidRPr="00E16803">
        <w:rPr>
          <w:rFonts w:ascii="Dubai" w:hAnsi="Dubai" w:cs="Dubai"/>
          <w:sz w:val="20"/>
          <w:highlight w:val="yellow"/>
        </w:rPr>
        <w:t>Whatsmybill</w:t>
      </w:r>
      <w:proofErr w:type="spellEnd"/>
      <w:r w:rsidRPr="00E16803">
        <w:rPr>
          <w:rFonts w:ascii="Dubai" w:hAnsi="Dubai" w:cs="Dubai"/>
          <w:sz w:val="20"/>
          <w:highlight w:val="yellow"/>
        </w:rPr>
        <w:t xml:space="preserve"> </w:t>
      </w:r>
      <w:proofErr w:type="gramStart"/>
      <w:r w:rsidRPr="00E16803">
        <w:rPr>
          <w:rFonts w:ascii="Dubai" w:hAnsi="Dubai" w:cs="Dubai"/>
          <w:sz w:val="20"/>
          <w:highlight w:val="yellow"/>
        </w:rPr>
        <w:t xml:space="preserve">( </w:t>
      </w:r>
      <w:proofErr w:type="spellStart"/>
      <w:r w:rsidRPr="00E16803">
        <w:rPr>
          <w:rFonts w:ascii="Dubai" w:hAnsi="Dubai" w:cs="Dubai"/>
          <w:sz w:val="20"/>
          <w:highlight w:val="yellow"/>
        </w:rPr>
        <w:t>Plan</w:t>
      </w:r>
      <w:proofErr w:type="gramEnd"/>
      <w:r w:rsidRPr="00E16803">
        <w:rPr>
          <w:rFonts w:ascii="Dubai" w:hAnsi="Dubai" w:cs="Dubai"/>
          <w:sz w:val="20"/>
          <w:highlight w:val="yellow"/>
        </w:rPr>
        <w:t>_ID</w:t>
      </w:r>
      <w:proofErr w:type="spellEnd"/>
      <w:r w:rsidRPr="00E16803">
        <w:rPr>
          <w:rFonts w:ascii="Dubai" w:hAnsi="Dubai" w:cs="Dubai"/>
          <w:sz w:val="20"/>
          <w:highlight w:val="yellow"/>
        </w:rPr>
        <w:t xml:space="preserve"> INT PRIMARY KEY, </w:t>
      </w:r>
      <w:proofErr w:type="spellStart"/>
      <w:r w:rsidRPr="00E16803">
        <w:rPr>
          <w:rFonts w:ascii="Dubai" w:hAnsi="Dubai" w:cs="Dubai"/>
          <w:sz w:val="20"/>
          <w:highlight w:val="yellow"/>
        </w:rPr>
        <w:t>PlanName</w:t>
      </w:r>
      <w:proofErr w:type="spellEnd"/>
      <w:r w:rsidRPr="00E16803">
        <w:rPr>
          <w:rFonts w:ascii="Dubai" w:hAnsi="Dubai" w:cs="Dubai"/>
          <w:sz w:val="20"/>
          <w:highlight w:val="yellow"/>
        </w:rPr>
        <w:t xml:space="preserve"> VARCHAR(255), UsageRateSlabs VARCHAR(255), Use_ FLOAT);</w:t>
      </w:r>
    </w:p>
    <w:p w14:paraId="1AEC56E6" w14:textId="77777777" w:rsidR="00E16803" w:rsidRPr="00E16803" w:rsidRDefault="00E16803" w:rsidP="00E16803">
      <w:pPr>
        <w:rPr>
          <w:rFonts w:ascii="Dubai" w:hAnsi="Dubai" w:cs="Dubai"/>
          <w:sz w:val="20"/>
          <w:highlight w:val="yellow"/>
        </w:rPr>
      </w:pPr>
    </w:p>
    <w:p w14:paraId="77CE7C49" w14:textId="15B891AD" w:rsidR="00E16803" w:rsidRPr="00E16803" w:rsidRDefault="00E16803" w:rsidP="00E16803">
      <w:pPr>
        <w:rPr>
          <w:rFonts w:ascii="Dubai" w:hAnsi="Dubai" w:cs="Dubai"/>
          <w:b/>
          <w:bCs/>
          <w:sz w:val="20"/>
          <w:highlight w:val="yellow"/>
        </w:rPr>
      </w:pPr>
      <w:r w:rsidRPr="00E16803">
        <w:rPr>
          <w:rFonts w:ascii="Dubai" w:hAnsi="Dubai" w:cs="Dubai"/>
          <w:b/>
          <w:bCs/>
          <w:sz w:val="20"/>
          <w:highlight w:val="yellow"/>
        </w:rPr>
        <w:t xml:space="preserve">-- here </w:t>
      </w:r>
      <w:proofErr w:type="spellStart"/>
      <w:r w:rsidRPr="00E16803">
        <w:rPr>
          <w:rFonts w:ascii="Dubai" w:hAnsi="Dubai" w:cs="Dubai"/>
          <w:b/>
          <w:bCs/>
          <w:sz w:val="20"/>
          <w:highlight w:val="yellow"/>
        </w:rPr>
        <w:t>i'll</w:t>
      </w:r>
      <w:proofErr w:type="spellEnd"/>
      <w:r w:rsidRPr="00E16803">
        <w:rPr>
          <w:rFonts w:ascii="Dubai" w:hAnsi="Dubai" w:cs="Dubai"/>
          <w:b/>
          <w:bCs/>
          <w:sz w:val="20"/>
          <w:highlight w:val="yellow"/>
        </w:rPr>
        <w:t xml:space="preserve"> add the data using </w:t>
      </w:r>
      <w:r w:rsidRPr="00E16803">
        <w:rPr>
          <w:rFonts w:ascii="Dubai" w:hAnsi="Dubai" w:cs="Dubai"/>
          <w:b/>
          <w:bCs/>
          <w:sz w:val="20"/>
          <w:highlight w:val="yellow"/>
        </w:rPr>
        <w:t>queries</w:t>
      </w:r>
      <w:r w:rsidRPr="00E16803">
        <w:rPr>
          <w:rFonts w:ascii="Dubai" w:hAnsi="Dubai" w:cs="Dubai"/>
          <w:b/>
          <w:bCs/>
          <w:sz w:val="20"/>
          <w:highlight w:val="yellow"/>
        </w:rPr>
        <w:t xml:space="preserve">. but </w:t>
      </w:r>
      <w:proofErr w:type="gramStart"/>
      <w:r w:rsidRPr="00E16803">
        <w:rPr>
          <w:rFonts w:ascii="Dubai" w:hAnsi="Dubai" w:cs="Dubai"/>
          <w:b/>
          <w:bCs/>
          <w:sz w:val="20"/>
          <w:highlight w:val="yellow"/>
        </w:rPr>
        <w:t>actually</w:t>
      </w:r>
      <w:proofErr w:type="gramEnd"/>
      <w:r w:rsidRPr="00E16803">
        <w:rPr>
          <w:rFonts w:ascii="Dubai" w:hAnsi="Dubai" w:cs="Dubai"/>
          <w:b/>
          <w:bCs/>
          <w:sz w:val="20"/>
          <w:highlight w:val="yellow"/>
        </w:rPr>
        <w:t xml:space="preserve"> </w:t>
      </w:r>
      <w:proofErr w:type="spellStart"/>
      <w:r w:rsidRPr="00E16803">
        <w:rPr>
          <w:rFonts w:ascii="Dubai" w:hAnsi="Dubai" w:cs="Dubai"/>
          <w:b/>
          <w:bCs/>
          <w:sz w:val="20"/>
          <w:highlight w:val="yellow"/>
        </w:rPr>
        <w:t>i</w:t>
      </w:r>
      <w:proofErr w:type="spellEnd"/>
      <w:r w:rsidRPr="00E16803">
        <w:rPr>
          <w:rFonts w:ascii="Dubai" w:hAnsi="Dubai" w:cs="Dubai"/>
          <w:b/>
          <w:bCs/>
          <w:sz w:val="20"/>
          <w:highlight w:val="yellow"/>
        </w:rPr>
        <w:t xml:space="preserve"> add all the data to csv file and then load into the </w:t>
      </w:r>
      <w:proofErr w:type="spellStart"/>
      <w:r w:rsidRPr="00E16803">
        <w:rPr>
          <w:rFonts w:ascii="Dubai" w:hAnsi="Dubai" w:cs="Dubai"/>
          <w:b/>
          <w:bCs/>
          <w:sz w:val="20"/>
          <w:highlight w:val="yellow"/>
        </w:rPr>
        <w:t>mysql</w:t>
      </w:r>
      <w:proofErr w:type="spellEnd"/>
      <w:r w:rsidRPr="00E16803">
        <w:rPr>
          <w:rFonts w:ascii="Dubai" w:hAnsi="Dubai" w:cs="Dubai"/>
          <w:b/>
          <w:bCs/>
          <w:sz w:val="20"/>
          <w:highlight w:val="yellow"/>
        </w:rPr>
        <w:t xml:space="preserve"> </w:t>
      </w:r>
      <w:r w:rsidRPr="00E16803">
        <w:rPr>
          <w:rFonts w:ascii="Dubai" w:hAnsi="Dubai" w:cs="Dubai"/>
          <w:b/>
          <w:bCs/>
          <w:sz w:val="20"/>
          <w:highlight w:val="yellow"/>
        </w:rPr>
        <w:t>workbench</w:t>
      </w:r>
    </w:p>
    <w:p w14:paraId="04183A22" w14:textId="64B94F92"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INSERT INTO </w:t>
      </w:r>
      <w:proofErr w:type="spellStart"/>
      <w:proofErr w:type="gramStart"/>
      <w:r w:rsidRPr="00E16803">
        <w:rPr>
          <w:rFonts w:ascii="Dubai" w:hAnsi="Dubai" w:cs="Dubai"/>
          <w:sz w:val="20"/>
          <w:highlight w:val="yellow"/>
        </w:rPr>
        <w:t>Whatsmybill</w:t>
      </w:r>
      <w:proofErr w:type="spellEnd"/>
      <w:r w:rsidRPr="00E16803">
        <w:rPr>
          <w:rFonts w:ascii="Dubai" w:hAnsi="Dubai" w:cs="Dubai"/>
          <w:sz w:val="20"/>
          <w:highlight w:val="yellow"/>
        </w:rPr>
        <w:t>(</w:t>
      </w:r>
      <w:proofErr w:type="spellStart"/>
      <w:proofErr w:type="gramEnd"/>
      <w:r w:rsidRPr="00E16803">
        <w:rPr>
          <w:rFonts w:ascii="Dubai" w:hAnsi="Dubai" w:cs="Dubai"/>
          <w:sz w:val="20"/>
          <w:highlight w:val="yellow"/>
        </w:rPr>
        <w:t>Plan_ID</w:t>
      </w:r>
      <w:proofErr w:type="spellEnd"/>
      <w:r w:rsidRPr="00E16803">
        <w:rPr>
          <w:rFonts w:ascii="Dubai" w:hAnsi="Dubai" w:cs="Dubai"/>
          <w:sz w:val="20"/>
          <w:highlight w:val="yellow"/>
        </w:rPr>
        <w:t xml:space="preserve">, </w:t>
      </w:r>
      <w:proofErr w:type="spellStart"/>
      <w:r w:rsidRPr="00E16803">
        <w:rPr>
          <w:rFonts w:ascii="Dubai" w:hAnsi="Dubai" w:cs="Dubai"/>
          <w:sz w:val="20"/>
          <w:highlight w:val="yellow"/>
        </w:rPr>
        <w:t>PlanName</w:t>
      </w:r>
      <w:proofErr w:type="spellEnd"/>
      <w:r w:rsidRPr="00E16803">
        <w:rPr>
          <w:rFonts w:ascii="Dubai" w:hAnsi="Dubai" w:cs="Dubai"/>
          <w:sz w:val="20"/>
          <w:highlight w:val="yellow"/>
        </w:rPr>
        <w:t>, UsageRateSlabs, Use_) VALUES (1, 'Plan A', '10000,0.25|10000,0.20|10000,0.15|99999,0.10',33000), (2, 'Plan B', '5000,0.30|10000,0.25|15000,0.20|25000,0.15|99999,0.10',33000), (3, 'Plan C', '5000,0.25|10000,0.20|99999,0.15', 33000), (4, 'Plan D', '99999,0.25', 33000), (5, 'Plan E','25000,0.25|999999,0.20', 33000);</w:t>
      </w:r>
    </w:p>
    <w:p w14:paraId="307AECBD" w14:textId="77777777" w:rsidR="00E16803" w:rsidRPr="00E16803" w:rsidRDefault="00E16803" w:rsidP="00E16803">
      <w:pPr>
        <w:rPr>
          <w:rFonts w:ascii="Dubai" w:hAnsi="Dubai" w:cs="Dubai"/>
          <w:sz w:val="20"/>
        </w:rPr>
      </w:pPr>
      <w:r w:rsidRPr="00E16803">
        <w:rPr>
          <w:rFonts w:ascii="Dubai" w:hAnsi="Dubai" w:cs="Dubai"/>
          <w:sz w:val="20"/>
        </w:rPr>
        <w:t>-- -------------------------------------------------------------------------*****---------------------------------------------------------------------------------------------------------</w:t>
      </w:r>
    </w:p>
    <w:p w14:paraId="76D8E5F3" w14:textId="77777777" w:rsidR="00E16803" w:rsidRPr="00E16803" w:rsidRDefault="00E16803" w:rsidP="00E16803">
      <w:pPr>
        <w:rPr>
          <w:rFonts w:ascii="Dubai" w:hAnsi="Dubai" w:cs="Dubai"/>
          <w:sz w:val="20"/>
        </w:rPr>
      </w:pPr>
      <w:r w:rsidRPr="00E16803">
        <w:rPr>
          <w:rFonts w:ascii="Dubai" w:hAnsi="Dubai" w:cs="Dubai"/>
          <w:sz w:val="20"/>
        </w:rPr>
        <w:t>-- -------------------------------------------------------------------------*****---------------------------------------------------------------------------------------------------------</w:t>
      </w:r>
    </w:p>
    <w:p w14:paraId="79FA8C91"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SELECT </w:t>
      </w:r>
    </w:p>
    <w:p w14:paraId="1BEF8918"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t>
      </w:r>
      <w:proofErr w:type="spellStart"/>
      <w:r w:rsidRPr="00E16803">
        <w:rPr>
          <w:rFonts w:ascii="Dubai" w:hAnsi="Dubai" w:cs="Dubai"/>
          <w:sz w:val="20"/>
          <w:highlight w:val="yellow"/>
        </w:rPr>
        <w:t>Plan_ID</w:t>
      </w:r>
      <w:proofErr w:type="spellEnd"/>
      <w:r w:rsidRPr="00E16803">
        <w:rPr>
          <w:rFonts w:ascii="Dubai" w:hAnsi="Dubai" w:cs="Dubai"/>
          <w:sz w:val="20"/>
          <w:highlight w:val="yellow"/>
        </w:rPr>
        <w:t xml:space="preserve">, </w:t>
      </w:r>
      <w:proofErr w:type="spellStart"/>
      <w:r w:rsidRPr="00E16803">
        <w:rPr>
          <w:rFonts w:ascii="Dubai" w:hAnsi="Dubai" w:cs="Dubai"/>
          <w:sz w:val="20"/>
          <w:highlight w:val="yellow"/>
        </w:rPr>
        <w:t>PlanName</w:t>
      </w:r>
      <w:proofErr w:type="spellEnd"/>
      <w:r w:rsidRPr="00E16803">
        <w:rPr>
          <w:rFonts w:ascii="Dubai" w:hAnsi="Dubai" w:cs="Dubai"/>
          <w:sz w:val="20"/>
          <w:highlight w:val="yellow"/>
        </w:rPr>
        <w:t xml:space="preserve">, UsageRateSlabs, Use_, -- usage or use is a reserved keyword in </w:t>
      </w:r>
      <w:proofErr w:type="spellStart"/>
      <w:r w:rsidRPr="00E16803">
        <w:rPr>
          <w:rFonts w:ascii="Dubai" w:hAnsi="Dubai" w:cs="Dubai"/>
          <w:sz w:val="20"/>
          <w:highlight w:val="yellow"/>
        </w:rPr>
        <w:t>sql</w:t>
      </w:r>
      <w:proofErr w:type="spellEnd"/>
      <w:r w:rsidRPr="00E16803">
        <w:rPr>
          <w:rFonts w:ascii="Dubai" w:hAnsi="Dubai" w:cs="Dubai"/>
          <w:sz w:val="20"/>
          <w:highlight w:val="yellow"/>
        </w:rPr>
        <w:t xml:space="preserve">, </w:t>
      </w:r>
      <w:proofErr w:type="spellStart"/>
      <w:r w:rsidRPr="00E16803">
        <w:rPr>
          <w:rFonts w:ascii="Dubai" w:hAnsi="Dubai" w:cs="Dubai"/>
          <w:sz w:val="20"/>
          <w:highlight w:val="yellow"/>
        </w:rPr>
        <w:t>thats</w:t>
      </w:r>
      <w:proofErr w:type="spellEnd"/>
      <w:r w:rsidRPr="00E16803">
        <w:rPr>
          <w:rFonts w:ascii="Dubai" w:hAnsi="Dubai" w:cs="Dubai"/>
          <w:sz w:val="20"/>
          <w:highlight w:val="yellow"/>
        </w:rPr>
        <w:t xml:space="preserve"> why </w:t>
      </w:r>
      <w:proofErr w:type="spellStart"/>
      <w:r w:rsidRPr="00E16803">
        <w:rPr>
          <w:rFonts w:ascii="Dubai" w:hAnsi="Dubai" w:cs="Dubai"/>
          <w:sz w:val="20"/>
          <w:highlight w:val="yellow"/>
        </w:rPr>
        <w:t>i</w:t>
      </w:r>
      <w:proofErr w:type="spellEnd"/>
      <w:r w:rsidRPr="00E16803">
        <w:rPr>
          <w:rFonts w:ascii="Dubai" w:hAnsi="Dubai" w:cs="Dubai"/>
          <w:sz w:val="20"/>
          <w:highlight w:val="yellow"/>
        </w:rPr>
        <w:t xml:space="preserve"> am using "use" keyword with underscore </w:t>
      </w:r>
      <w:proofErr w:type="spellStart"/>
      <w:r w:rsidRPr="00E16803">
        <w:rPr>
          <w:rFonts w:ascii="Dubai" w:hAnsi="Dubai" w:cs="Dubai"/>
          <w:sz w:val="20"/>
          <w:highlight w:val="yellow"/>
        </w:rPr>
        <w:t>i.e</w:t>
      </w:r>
      <w:proofErr w:type="spellEnd"/>
      <w:r w:rsidRPr="00E16803">
        <w:rPr>
          <w:rFonts w:ascii="Dubai" w:hAnsi="Dubai" w:cs="Dubai"/>
          <w:sz w:val="20"/>
          <w:highlight w:val="yellow"/>
        </w:rPr>
        <w:t>, "use_".</w:t>
      </w:r>
    </w:p>
    <w:p w14:paraId="4F6B1F48"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t>
      </w:r>
      <w:proofErr w:type="gramStart"/>
      <w:r w:rsidRPr="00E16803">
        <w:rPr>
          <w:rFonts w:ascii="Dubai" w:hAnsi="Dubai" w:cs="Dubai"/>
          <w:sz w:val="20"/>
          <w:highlight w:val="yellow"/>
        </w:rPr>
        <w:t>ROUND(</w:t>
      </w:r>
      <w:proofErr w:type="gramEnd"/>
    </w:p>
    <w:p w14:paraId="5B9BE485"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lastRenderedPageBreak/>
        <w:tab/>
        <w:t xml:space="preserve">CASE </w:t>
      </w:r>
    </w:p>
    <w:p w14:paraId="069ABA95"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WHEN LENGTH(UsageRateSlabs) - </w:t>
      </w:r>
      <w:proofErr w:type="gramStart"/>
      <w:r w:rsidRPr="00E16803">
        <w:rPr>
          <w:rFonts w:ascii="Dubai" w:hAnsi="Dubai" w:cs="Dubai"/>
          <w:sz w:val="20"/>
          <w:highlight w:val="yellow"/>
        </w:rPr>
        <w:t>LENGTH(</w:t>
      </w:r>
      <w:proofErr w:type="gramEnd"/>
      <w:r w:rsidRPr="00E16803">
        <w:rPr>
          <w:rFonts w:ascii="Dubai" w:hAnsi="Dubai" w:cs="Dubai"/>
          <w:sz w:val="20"/>
          <w:highlight w:val="yellow"/>
        </w:rPr>
        <w:t>REPLACE(UsageRateSlabs, '|', '')) = 0 THEN Use_ * SUBSTRING_INDEX(UsageRateSlabs, ',', -1)</w:t>
      </w:r>
    </w:p>
    <w:p w14:paraId="78F487B2" w14:textId="77777777" w:rsidR="00E16803" w:rsidRPr="00E16803" w:rsidRDefault="00E16803" w:rsidP="00E16803">
      <w:pPr>
        <w:rPr>
          <w:rFonts w:ascii="Dubai" w:hAnsi="Dubai" w:cs="Dubai"/>
          <w:sz w:val="20"/>
        </w:rPr>
      </w:pPr>
      <w:r w:rsidRPr="00E16803">
        <w:rPr>
          <w:rFonts w:ascii="Dubai" w:hAnsi="Dubai" w:cs="Dubai"/>
          <w:sz w:val="20"/>
        </w:rPr>
        <w:t xml:space="preserve">            -- -------------------------------------------------------------------------*****---------------------------------------------------------------------------------------------------------</w:t>
      </w:r>
    </w:p>
    <w:p w14:paraId="58069FE3"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WHEN LENGTH(UsageRateSlabs) - </w:t>
      </w:r>
      <w:proofErr w:type="gramStart"/>
      <w:r w:rsidRPr="00E16803">
        <w:rPr>
          <w:rFonts w:ascii="Dubai" w:hAnsi="Dubai" w:cs="Dubai"/>
          <w:sz w:val="20"/>
          <w:highlight w:val="yellow"/>
        </w:rPr>
        <w:t>LENGTH(</w:t>
      </w:r>
      <w:proofErr w:type="gramEnd"/>
      <w:r w:rsidRPr="00E16803">
        <w:rPr>
          <w:rFonts w:ascii="Dubai" w:hAnsi="Dubai" w:cs="Dubai"/>
          <w:sz w:val="20"/>
          <w:highlight w:val="yellow"/>
        </w:rPr>
        <w:t>REPLACE(UsageRateSlabs, '|', '')) = 1 THEN</w:t>
      </w:r>
    </w:p>
    <w:p w14:paraId="1130BAC8"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CASE </w:t>
      </w:r>
    </w:p>
    <w:p w14:paraId="157A530A"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WHEN Use_ &lt; SUBSTRING_</w:t>
      </w:r>
      <w:proofErr w:type="gramStart"/>
      <w:r w:rsidRPr="00E16803">
        <w:rPr>
          <w:rFonts w:ascii="Dubai" w:hAnsi="Dubai" w:cs="Dubai"/>
          <w:sz w:val="20"/>
          <w:highlight w:val="yellow"/>
        </w:rPr>
        <w:t>INDEX(</w:t>
      </w:r>
      <w:proofErr w:type="gramEnd"/>
      <w:r w:rsidRPr="00E16803">
        <w:rPr>
          <w:rFonts w:ascii="Dubai" w:hAnsi="Dubai" w:cs="Dubai"/>
          <w:sz w:val="20"/>
          <w:highlight w:val="yellow"/>
        </w:rPr>
        <w:t>SUBSTRING_INDEX(UsageRateSlabs, '|', 1), ',', 1) THEN Use_ * SUBSTRING_INDEX(SUBSTRING_INDEX(UsageRateSlabs, '|', 1), ',', -1)</w:t>
      </w:r>
    </w:p>
    <w:p w14:paraId="10D06BF2"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ELSE</w:t>
      </w:r>
    </w:p>
    <w:p w14:paraId="26C9D711"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SUBSTRING_</w:t>
      </w:r>
      <w:proofErr w:type="gramStart"/>
      <w:r w:rsidRPr="00E16803">
        <w:rPr>
          <w:rFonts w:ascii="Dubai" w:hAnsi="Dubai" w:cs="Dubai"/>
          <w:sz w:val="20"/>
          <w:highlight w:val="yellow"/>
        </w:rPr>
        <w:t>INDEX(</w:t>
      </w:r>
      <w:proofErr w:type="gramEnd"/>
      <w:r w:rsidRPr="00E16803">
        <w:rPr>
          <w:rFonts w:ascii="Dubai" w:hAnsi="Dubai" w:cs="Dubai"/>
          <w:sz w:val="20"/>
          <w:highlight w:val="yellow"/>
        </w:rPr>
        <w:t>SUBSTRING_INDEX(UsageRateSlabs, '|', 1), ',', 1) * SUBSTRING_INDEX(SUBSTRING_INDEX(UsageRateSlabs, '|', 1), ',', -1) + GREATEST(0, Use_ - SUBSTRING_INDEX(SUBSTRING_INDEX(UsageRateSlabs, '|', 1), ',', 1)) * SUBSTRING_INDEX(SUBSTRING_INDEX(UsageRateSlabs, '|', 2), ',', -1)</w:t>
      </w:r>
    </w:p>
    <w:p w14:paraId="284C6AD6"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END</w:t>
      </w:r>
    </w:p>
    <w:p w14:paraId="16AB6E69" w14:textId="77777777" w:rsidR="00E16803" w:rsidRPr="00E16803" w:rsidRDefault="00E16803" w:rsidP="00E16803">
      <w:pPr>
        <w:rPr>
          <w:rFonts w:ascii="Dubai" w:hAnsi="Dubai" w:cs="Dubai"/>
          <w:sz w:val="20"/>
        </w:rPr>
      </w:pPr>
      <w:r w:rsidRPr="00E16803">
        <w:rPr>
          <w:rFonts w:ascii="Dubai" w:hAnsi="Dubai" w:cs="Dubai"/>
          <w:sz w:val="20"/>
        </w:rPr>
        <w:t xml:space="preserve">            -- -------------------------------------------------------------------------*****---------------------------------------------------------------------------------------------------------</w:t>
      </w:r>
    </w:p>
    <w:p w14:paraId="49B75D61"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WHEN CHAR_LENGTH(UsageRateSlabs) - CHAR_</w:t>
      </w:r>
      <w:proofErr w:type="gramStart"/>
      <w:r w:rsidRPr="00E16803">
        <w:rPr>
          <w:rFonts w:ascii="Dubai" w:hAnsi="Dubai" w:cs="Dubai"/>
          <w:sz w:val="20"/>
          <w:highlight w:val="yellow"/>
        </w:rPr>
        <w:t>LENGTH(</w:t>
      </w:r>
      <w:proofErr w:type="gramEnd"/>
      <w:r w:rsidRPr="00E16803">
        <w:rPr>
          <w:rFonts w:ascii="Dubai" w:hAnsi="Dubai" w:cs="Dubai"/>
          <w:sz w:val="20"/>
          <w:highlight w:val="yellow"/>
        </w:rPr>
        <w:t>REPLACE(UsageRateSlabs, '|', '')) = 2 THEN</w:t>
      </w:r>
    </w:p>
    <w:p w14:paraId="1A8624A9"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CASE </w:t>
      </w:r>
    </w:p>
    <w:p w14:paraId="273939BE"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WHEN Use_ &lt; SUBSTRING_</w:t>
      </w:r>
      <w:proofErr w:type="gramStart"/>
      <w:r w:rsidRPr="00E16803">
        <w:rPr>
          <w:rFonts w:ascii="Dubai" w:hAnsi="Dubai" w:cs="Dubai"/>
          <w:sz w:val="20"/>
          <w:highlight w:val="yellow"/>
        </w:rPr>
        <w:t>INDEX(</w:t>
      </w:r>
      <w:proofErr w:type="gramEnd"/>
      <w:r w:rsidRPr="00E16803">
        <w:rPr>
          <w:rFonts w:ascii="Dubai" w:hAnsi="Dubai" w:cs="Dubai"/>
          <w:sz w:val="20"/>
          <w:highlight w:val="yellow"/>
        </w:rPr>
        <w:t>SUBSTRING_INDEX(UsageRateSlabs, '|', 1), ',', 1) THEN Use_ * SUBSTRING_INDEX(SUBSTRING_INDEX(UsageRateSlabs, '|', 1), ',', -1)</w:t>
      </w:r>
    </w:p>
    <w:p w14:paraId="5968F966"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lastRenderedPageBreak/>
        <w:t xml:space="preserve">                    ELSE</w:t>
      </w:r>
    </w:p>
    <w:p w14:paraId="2B34B3EB"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SUBSTRING_INDEX(SUBSTRING_INDEX(UsageRateSlabs, '|', 1), ',', 1) * SUBSTRING_INDEX(SUBSTRING_INDEX(UsageRateSlabs, '|', 1), ',', -1) + SUBSTRING_INDEX(SUBSTRING_INDEX(UsageRateSlabs, '|', 2), '|', -1) * SUBSTRING_INDEX(SUBSTRING_INDEX(UsageRateSlabs, '|', 2), ',', -1) + GREATEST(0, Use_ - SUBSTRING_INDEX(SUBSTRING_INDEX(UsageRateSlabs, '|', 1), ',', 1)  - SUBSTRING_INDEX(SUBSTRING_INDEX(UsageRateSlabs, '|', 2), '|', -1)) * SUBSTRING_INDEX(SUBSTRING_INDEX(SUBSTRING_INDEX(UsageRateSlabs, '|', 3), '|', -1), ',', -1)</w:t>
      </w:r>
    </w:p>
    <w:p w14:paraId="1FE70D7F"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END</w:t>
      </w:r>
    </w:p>
    <w:p w14:paraId="7DFD93C7" w14:textId="77777777" w:rsidR="00E16803" w:rsidRPr="00E16803" w:rsidRDefault="00E16803" w:rsidP="00E16803">
      <w:pPr>
        <w:rPr>
          <w:rFonts w:ascii="Dubai" w:hAnsi="Dubai" w:cs="Dubai"/>
          <w:sz w:val="20"/>
        </w:rPr>
      </w:pPr>
      <w:r w:rsidRPr="00E16803">
        <w:rPr>
          <w:rFonts w:ascii="Dubai" w:hAnsi="Dubai" w:cs="Dubai"/>
          <w:sz w:val="20"/>
        </w:rPr>
        <w:t xml:space="preserve">            -- -------------------------------------------------------------------------*****---------------------------------------------------------------------------------------------------------</w:t>
      </w:r>
    </w:p>
    <w:p w14:paraId="041B46E9"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WHEN CHAR_LENGTH(UsageRateSlabs) - CHAR_</w:t>
      </w:r>
      <w:proofErr w:type="gramStart"/>
      <w:r w:rsidRPr="00E16803">
        <w:rPr>
          <w:rFonts w:ascii="Dubai" w:hAnsi="Dubai" w:cs="Dubai"/>
          <w:sz w:val="20"/>
          <w:highlight w:val="yellow"/>
        </w:rPr>
        <w:t>LENGTH(</w:t>
      </w:r>
      <w:proofErr w:type="gramEnd"/>
      <w:r w:rsidRPr="00E16803">
        <w:rPr>
          <w:rFonts w:ascii="Dubai" w:hAnsi="Dubai" w:cs="Dubai"/>
          <w:sz w:val="20"/>
          <w:highlight w:val="yellow"/>
        </w:rPr>
        <w:t>REPLACE(UsageRateSlabs, '|', '')) = 3 THEN</w:t>
      </w:r>
    </w:p>
    <w:p w14:paraId="257C17D0"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CASE </w:t>
      </w:r>
    </w:p>
    <w:p w14:paraId="24AA3EC3"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WHEN Use_ &lt; SUBSTRING_</w:t>
      </w:r>
      <w:proofErr w:type="gramStart"/>
      <w:r w:rsidRPr="00E16803">
        <w:rPr>
          <w:rFonts w:ascii="Dubai" w:hAnsi="Dubai" w:cs="Dubai"/>
          <w:sz w:val="20"/>
          <w:highlight w:val="yellow"/>
        </w:rPr>
        <w:t>INDEX(</w:t>
      </w:r>
      <w:proofErr w:type="gramEnd"/>
      <w:r w:rsidRPr="00E16803">
        <w:rPr>
          <w:rFonts w:ascii="Dubai" w:hAnsi="Dubai" w:cs="Dubai"/>
          <w:sz w:val="20"/>
          <w:highlight w:val="yellow"/>
        </w:rPr>
        <w:t>SUBSTRING_INDEX(UsageRateSlabs, '|', 1), ',', 1) THEN Use_ * SUBSTRING_INDEX(SUBSTRING_INDEX(UsageRateSlabs, '|', 1), ',', -1)</w:t>
      </w:r>
    </w:p>
    <w:p w14:paraId="32367B29"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ELSE</w:t>
      </w:r>
    </w:p>
    <w:p w14:paraId="6F1F8FD6"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SUBSTRING_INDEX(SUBSTRING_INDEX(UsageRateSlabs, '|', 1), ',', 1) * SUBSTRING_INDEX(SUBSTRING_INDEX(UsageRateSlabs, '|', 1), ',', -1) + SUBSTRING_INDEX(SUBSTRING_INDEX(UsageRateSlabs, '|', 2), ',', 1) * SUBSTRING_INDEX(SUBSTRING_INDEX(UsageRateSlabs, '|', 2), ',', -1) + SUBSTRING_INDEX(SUBSTRING_INDEX(UsageRateSlabs, '|', 3), ',', 1) * SUBSTRING_INDEX(SUBSTRING_INDEX(UsageRateSlabs, '|', 3), ',', -1) + GREATEST(0, Use_ - SUBSTRING_INDEX(SUBSTRING_INDEX(UsageRateSlabs, '|', 1), ',', 1)  - SUBSTRING_INDEX(SUBSTRING_INDEX(UsageRateSlabs, '|', 2), ',', 1)  - SUBSTRING_INDEX(SUBSTRING_INDEX(UsageRateSlabs, '|', 3), ',', 1)) * SUBSTRING_INDEX(SUBSTRING_INDEX(UsageRateSlabs, '|', 4), ',', -1)</w:t>
      </w:r>
    </w:p>
    <w:p w14:paraId="28DDEA92"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END</w:t>
      </w:r>
    </w:p>
    <w:p w14:paraId="647CB72E" w14:textId="77777777" w:rsidR="00E16803" w:rsidRPr="00E16803" w:rsidRDefault="00E16803" w:rsidP="00E16803">
      <w:pPr>
        <w:rPr>
          <w:rFonts w:ascii="Dubai" w:hAnsi="Dubai" w:cs="Dubai"/>
          <w:sz w:val="20"/>
        </w:rPr>
      </w:pPr>
      <w:r w:rsidRPr="00E16803">
        <w:rPr>
          <w:rFonts w:ascii="Dubai" w:hAnsi="Dubai" w:cs="Dubai"/>
          <w:sz w:val="20"/>
        </w:rPr>
        <w:lastRenderedPageBreak/>
        <w:t xml:space="preserve">            -- -------------------------------------------------------------------------*****---------------------------------------------------------------------------------------------------------</w:t>
      </w:r>
    </w:p>
    <w:p w14:paraId="1F8C5F3E"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WHEN CHAR_LENGTH(UsageRateSlabs) - CHAR_</w:t>
      </w:r>
      <w:proofErr w:type="gramStart"/>
      <w:r w:rsidRPr="00E16803">
        <w:rPr>
          <w:rFonts w:ascii="Dubai" w:hAnsi="Dubai" w:cs="Dubai"/>
          <w:sz w:val="20"/>
          <w:highlight w:val="yellow"/>
        </w:rPr>
        <w:t>LENGTH(</w:t>
      </w:r>
      <w:proofErr w:type="gramEnd"/>
      <w:r w:rsidRPr="00E16803">
        <w:rPr>
          <w:rFonts w:ascii="Dubai" w:hAnsi="Dubai" w:cs="Dubai"/>
          <w:sz w:val="20"/>
          <w:highlight w:val="yellow"/>
        </w:rPr>
        <w:t>REPLACE(UsageRateSlabs, '|', '')) = 4 THEN</w:t>
      </w:r>
    </w:p>
    <w:p w14:paraId="672E86D7"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CASE </w:t>
      </w:r>
    </w:p>
    <w:p w14:paraId="7EF7E495"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WHEN Use_ &lt; SUBSTRING_</w:t>
      </w:r>
      <w:proofErr w:type="gramStart"/>
      <w:r w:rsidRPr="00E16803">
        <w:rPr>
          <w:rFonts w:ascii="Dubai" w:hAnsi="Dubai" w:cs="Dubai"/>
          <w:sz w:val="20"/>
          <w:highlight w:val="yellow"/>
        </w:rPr>
        <w:t>INDEX(</w:t>
      </w:r>
      <w:proofErr w:type="gramEnd"/>
      <w:r w:rsidRPr="00E16803">
        <w:rPr>
          <w:rFonts w:ascii="Dubai" w:hAnsi="Dubai" w:cs="Dubai"/>
          <w:sz w:val="20"/>
          <w:highlight w:val="yellow"/>
        </w:rPr>
        <w:t>SUBSTRING_INDEX(UsageRateSlabs, '|', 1), ',', 1) THEN Use_ * SUBSTRING_INDEX(SUBSTRING_INDEX(UsageRateSlabs, '|', 1), ',', -1)</w:t>
      </w:r>
    </w:p>
    <w:p w14:paraId="07091959"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ELSE</w:t>
      </w:r>
    </w:p>
    <w:p w14:paraId="031E307F"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SUBSTRING_INDEX(SUBSTRING_INDEX(UsageRateSlabs, '|', 1), ',', 1) * SUBSTRING_INDEX(SUBSTRING_INDEX(UsageRateSlabs, '|', 1), ',', -1) + SUBSTRING_INDEX(SUBSTRING_INDEX(UsageRateSlabs, '|', 2), ',', 1) * SUBSTRING_INDEX(SUBSTRING_INDEX(UsageRateSlabs, '|', 2), ',', -1) + SUBSTRING_INDEX(SUBSTRING_INDEX(UsageRateSlabs, '|', 3), ',', 1) * SUBSTRING_INDEX(SUBSTRING_INDEX(UsageRateSlabs, '|', 3), ',', -1) + SUBSTRING_INDEX(SUBSTRING_INDEX(UsageRateSlabs, '|', 4), ',', 1) * SUBSTRING_INDEX(SUBSTRING_INDEX(UsageRateSlabs, '|', 4), ',', -1) + GREATEST(0, Use_ - SUBSTRING_INDEX(SUBSTRING_INDEX(UsageRateSlabs, '|', 4), ',', 1)) * SUBSTRING_INDEX(SUBSTRING_INDEX(UsageRateSlabs, '|', 5), ',', -1)</w:t>
      </w:r>
    </w:p>
    <w:p w14:paraId="38371E5A"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END</w:t>
      </w:r>
    </w:p>
    <w:p w14:paraId="35942E9A" w14:textId="77777777" w:rsidR="00E16803" w:rsidRPr="00E16803" w:rsidRDefault="00E16803" w:rsidP="00E16803">
      <w:pPr>
        <w:rPr>
          <w:rFonts w:ascii="Dubai" w:hAnsi="Dubai" w:cs="Dubai"/>
          <w:sz w:val="20"/>
          <w:highlight w:val="yellow"/>
        </w:rPr>
      </w:pPr>
      <w:r w:rsidRPr="00E16803">
        <w:rPr>
          <w:rFonts w:ascii="Dubai" w:hAnsi="Dubai" w:cs="Dubai"/>
          <w:sz w:val="20"/>
          <w:highlight w:val="yellow"/>
        </w:rPr>
        <w:t xml:space="preserve">        END, 1) AS </w:t>
      </w:r>
      <w:proofErr w:type="spellStart"/>
      <w:r w:rsidRPr="00E16803">
        <w:rPr>
          <w:rFonts w:ascii="Dubai" w:hAnsi="Dubai" w:cs="Dubai"/>
          <w:sz w:val="20"/>
          <w:highlight w:val="yellow"/>
        </w:rPr>
        <w:t>BillValue</w:t>
      </w:r>
      <w:proofErr w:type="spellEnd"/>
    </w:p>
    <w:p w14:paraId="10CC9481" w14:textId="77777777" w:rsidR="00E16803" w:rsidRPr="00E16803" w:rsidRDefault="00E16803" w:rsidP="00E16803">
      <w:pPr>
        <w:rPr>
          <w:rFonts w:ascii="Dubai" w:hAnsi="Dubai" w:cs="Dubai"/>
          <w:sz w:val="20"/>
        </w:rPr>
      </w:pPr>
      <w:r w:rsidRPr="00E16803">
        <w:rPr>
          <w:rFonts w:ascii="Dubai" w:hAnsi="Dubai" w:cs="Dubai"/>
          <w:sz w:val="20"/>
          <w:highlight w:val="yellow"/>
        </w:rPr>
        <w:t xml:space="preserve">FROM </w:t>
      </w:r>
      <w:proofErr w:type="spellStart"/>
      <w:r w:rsidRPr="00E16803">
        <w:rPr>
          <w:rFonts w:ascii="Dubai" w:hAnsi="Dubai" w:cs="Dubai"/>
          <w:sz w:val="20"/>
          <w:highlight w:val="yellow"/>
        </w:rPr>
        <w:t>Whatsmybill</w:t>
      </w:r>
      <w:proofErr w:type="spellEnd"/>
      <w:r w:rsidRPr="00E16803">
        <w:rPr>
          <w:rFonts w:ascii="Dubai" w:hAnsi="Dubai" w:cs="Dubai"/>
          <w:sz w:val="20"/>
          <w:highlight w:val="yellow"/>
        </w:rPr>
        <w:t>;</w:t>
      </w:r>
    </w:p>
    <w:p w14:paraId="1369C214" w14:textId="77777777" w:rsidR="00E16803" w:rsidRPr="00E16803" w:rsidRDefault="00E16803" w:rsidP="00E16803">
      <w:pPr>
        <w:rPr>
          <w:rFonts w:ascii="Dubai" w:hAnsi="Dubai" w:cs="Dubai"/>
          <w:sz w:val="20"/>
        </w:rPr>
      </w:pPr>
    </w:p>
    <w:p w14:paraId="5B4728FE" w14:textId="77777777" w:rsidR="00E16803" w:rsidRPr="00E16803" w:rsidRDefault="00E16803" w:rsidP="00E16803">
      <w:pPr>
        <w:rPr>
          <w:rFonts w:ascii="Dubai" w:hAnsi="Dubai" w:cs="Dubai"/>
          <w:sz w:val="20"/>
        </w:rPr>
      </w:pPr>
      <w:r w:rsidRPr="00E16803">
        <w:rPr>
          <w:rFonts w:ascii="Dubai" w:hAnsi="Dubai" w:cs="Dubai"/>
          <w:sz w:val="20"/>
        </w:rPr>
        <w:t>-- -------------------------------------------------------------------------*****---------------------------------------------------------------------------------------------------------</w:t>
      </w:r>
    </w:p>
    <w:p w14:paraId="3FC42480" w14:textId="53FC8D29" w:rsidR="00E16803" w:rsidRPr="00E16803" w:rsidRDefault="00E16803" w:rsidP="00E16803">
      <w:pPr>
        <w:rPr>
          <w:rFonts w:ascii="Dubai" w:hAnsi="Dubai" w:cs="Dubai"/>
          <w:sz w:val="20"/>
        </w:rPr>
      </w:pPr>
      <w:r w:rsidRPr="00E16803">
        <w:rPr>
          <w:rFonts w:ascii="Dubai" w:hAnsi="Dubai" w:cs="Dubai"/>
          <w:sz w:val="20"/>
        </w:rPr>
        <w:t>-- Thank you</w:t>
      </w:r>
    </w:p>
    <w:sectPr w:rsidR="00E16803" w:rsidRPr="00E16803" w:rsidSect="00E16803">
      <w:pgSz w:w="16838" w:h="11906" w:orient="landscape"/>
      <w:pgMar w:top="18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2223E7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kit Verma">
    <w15:presenceInfo w15:providerId="Windows Live" w15:userId="909c5c1b529c9f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03"/>
    <w:rsid w:val="008F7C85"/>
    <w:rsid w:val="00E16803"/>
    <w:rsid w:val="00F323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88AD"/>
  <w15:chartTrackingRefBased/>
  <w15:docId w15:val="{9689E55A-7DF1-444E-988C-5DA981DA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1680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2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Verma</dc:creator>
  <cp:keywords/>
  <dc:description/>
  <cp:lastModifiedBy>Ankit Verma</cp:lastModifiedBy>
  <cp:revision>1</cp:revision>
  <dcterms:created xsi:type="dcterms:W3CDTF">2024-05-17T10:33:00Z</dcterms:created>
  <dcterms:modified xsi:type="dcterms:W3CDTF">2024-05-17T10:49:00Z</dcterms:modified>
</cp:coreProperties>
</file>